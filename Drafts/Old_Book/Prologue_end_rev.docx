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C733C" w14:textId="674FACAC" w:rsidR="00374E2D" w:rsidRDefault="008F66D7">
      <w:pPr>
        <w:rPr>
          <w:lang w:val="en-GB"/>
        </w:rPr>
      </w:pPr>
      <w:r>
        <w:rPr>
          <w:lang w:val="en-GB"/>
        </w:rPr>
        <w:t>(start of the prologue)</w:t>
      </w:r>
    </w:p>
    <w:p w14:paraId="2B7FFC5C" w14:textId="11C41D3A" w:rsidR="005A4123" w:rsidRDefault="005A4123">
      <w:pPr>
        <w:rPr>
          <w:lang w:val="en-GB"/>
        </w:rPr>
      </w:pPr>
      <w:r>
        <w:rPr>
          <w:lang w:val="en-GB"/>
        </w:rPr>
        <w:t>And just like that, he disappeared from the woods into the smoke of battle.</w:t>
      </w:r>
    </w:p>
    <w:p w14:paraId="01F01C36" w14:textId="3537594C" w:rsidR="005A4123" w:rsidRDefault="005A4123">
      <w:pPr>
        <w:rPr>
          <w:lang w:val="en-GB"/>
        </w:rPr>
      </w:pPr>
      <w:r>
        <w:rPr>
          <w:lang w:val="en-GB"/>
        </w:rPr>
        <w:t>--</w:t>
      </w:r>
    </w:p>
    <w:p w14:paraId="5045B39E" w14:textId="36758961" w:rsidR="005A4123" w:rsidRDefault="005A4123" w:rsidP="005A4123">
      <w:pPr>
        <w:jc w:val="both"/>
        <w:rPr>
          <w:lang w:val="en-GB"/>
        </w:rPr>
      </w:pPr>
      <w:r>
        <w:rPr>
          <w:lang w:val="en-GB"/>
        </w:rPr>
        <w:t>A few weeks later, not far from there, another trail of smoke crossed the forest</w:t>
      </w:r>
      <w:del w:id="0" w:author="Ana Beatriz Apse Paes" w:date="2021-07-02T15:03:00Z">
        <w:r w:rsidDel="004E2098">
          <w:rPr>
            <w:lang w:val="en-GB"/>
          </w:rPr>
          <w:delText>s</w:delText>
        </w:r>
      </w:del>
      <w:r>
        <w:rPr>
          <w:lang w:val="en-GB"/>
        </w:rPr>
        <w:t xml:space="preserve">. </w:t>
      </w:r>
      <w:proofErr w:type="spellStart"/>
      <w:r w:rsidR="00374E2D">
        <w:rPr>
          <w:lang w:val="en-GB"/>
        </w:rPr>
        <w:t>Markuss</w:t>
      </w:r>
      <w:proofErr w:type="spellEnd"/>
      <w:r w:rsidR="00374E2D">
        <w:rPr>
          <w:lang w:val="en-GB"/>
        </w:rPr>
        <w:t xml:space="preserve"> </w:t>
      </w:r>
      <w:proofErr w:type="spellStart"/>
      <w:r>
        <w:rPr>
          <w:lang w:val="en-GB"/>
        </w:rPr>
        <w:t>Keidann</w:t>
      </w:r>
      <w:proofErr w:type="spellEnd"/>
      <w:r>
        <w:rPr>
          <w:lang w:val="en-GB"/>
        </w:rPr>
        <w:t xml:space="preserve"> rode the train in the opposite direction. Most trains went to the frontline full of soldiers</w:t>
      </w:r>
      <w:ins w:id="1" w:author="Ana Beatriz Apse Paes" w:date="2021-07-02T15:03:00Z">
        <w:r w:rsidR="004E2098">
          <w:rPr>
            <w:lang w:val="en-GB"/>
          </w:rPr>
          <w:t xml:space="preserve"> –</w:t>
        </w:r>
      </w:ins>
      <w:del w:id="2" w:author="Ana Beatriz Apse Paes" w:date="2021-07-02T15:03:00Z">
        <w:r w:rsidDel="004E2098">
          <w:rPr>
            <w:lang w:val="en-GB"/>
          </w:rPr>
          <w:delText>,</w:delText>
        </w:r>
      </w:del>
      <w:r>
        <w:rPr>
          <w:lang w:val="en-GB"/>
        </w:rPr>
        <w:t xml:space="preserve"> like cattle </w:t>
      </w:r>
      <w:del w:id="3" w:author="Ana Beatriz Apse Paes" w:date="2021-07-02T15:03:00Z">
        <w:r w:rsidDel="004E2098">
          <w:rPr>
            <w:lang w:val="en-GB"/>
          </w:rPr>
          <w:delText xml:space="preserve">for </w:delText>
        </w:r>
      </w:del>
      <w:ins w:id="4" w:author="Ana Beatriz Apse Paes" w:date="2021-07-02T15:03:00Z">
        <w:r w:rsidR="004E2098">
          <w:rPr>
            <w:lang w:val="en-GB"/>
          </w:rPr>
          <w:t xml:space="preserve">to </w:t>
        </w:r>
      </w:ins>
      <w:r>
        <w:rPr>
          <w:lang w:val="en-GB"/>
        </w:rPr>
        <w:t>the slaughter</w:t>
      </w:r>
      <w:del w:id="5" w:author="Ana Beatriz Apse Paes" w:date="2021-07-02T15:03:00Z">
        <w:r w:rsidDel="004E2098">
          <w:rPr>
            <w:lang w:val="en-GB"/>
          </w:rPr>
          <w:delText>s</w:delText>
        </w:r>
      </w:del>
      <w:ins w:id="6" w:author="Ana Beatriz Apse Paes" w:date="2021-07-02T15:04:00Z">
        <w:r w:rsidR="004E2098">
          <w:rPr>
            <w:lang w:val="en-GB"/>
          </w:rPr>
          <w:t xml:space="preserve">, </w:t>
        </w:r>
      </w:ins>
      <w:del w:id="7" w:author="Ana Beatriz Apse Paes" w:date="2021-07-02T15:03:00Z">
        <w:r w:rsidDel="004E2098">
          <w:rPr>
            <w:lang w:val="en-GB"/>
          </w:rPr>
          <w:delText xml:space="preserve"> – </w:delText>
        </w:r>
      </w:del>
      <w:r>
        <w:rPr>
          <w:lang w:val="en-GB"/>
        </w:rPr>
        <w:t>the</w:t>
      </w:r>
      <w:ins w:id="8" w:author="Ana Beatriz Apse Paes" w:date="2021-07-02T15:03:00Z">
        <w:r w:rsidR="004E2098">
          <w:rPr>
            <w:lang w:val="en-GB"/>
          </w:rPr>
          <w:t xml:space="preserve">y came </w:t>
        </w:r>
      </w:ins>
      <w:del w:id="9" w:author="Ana Beatriz Apse Paes" w:date="2021-07-02T15:03:00Z">
        <w:r w:rsidDel="004E2098">
          <w:rPr>
            <w:lang w:val="en-GB"/>
          </w:rPr>
          <w:delText xml:space="preserve"> trains </w:delText>
        </w:r>
      </w:del>
      <w:r>
        <w:rPr>
          <w:lang w:val="en-GB"/>
        </w:rPr>
        <w:t xml:space="preserve">back </w:t>
      </w:r>
      <w:del w:id="10" w:author="Ana Beatriz Apse Paes" w:date="2021-07-02T15:03:00Z">
        <w:r w:rsidDel="004E2098">
          <w:rPr>
            <w:lang w:val="en-GB"/>
          </w:rPr>
          <w:delText xml:space="preserve">came </w:delText>
        </w:r>
      </w:del>
      <w:r>
        <w:rPr>
          <w:lang w:val="en-GB"/>
        </w:rPr>
        <w:t>empty.</w:t>
      </w:r>
    </w:p>
    <w:p w14:paraId="2A54E75A" w14:textId="279E3FD5" w:rsidR="005A4123" w:rsidRDefault="005A4123" w:rsidP="005A4123">
      <w:pPr>
        <w:jc w:val="both"/>
        <w:rPr>
          <w:lang w:val="en-GB"/>
        </w:rPr>
      </w:pPr>
      <w:proofErr w:type="spellStart"/>
      <w:r>
        <w:rPr>
          <w:lang w:val="en-GB"/>
        </w:rPr>
        <w:t>Markuss</w:t>
      </w:r>
      <w:proofErr w:type="spellEnd"/>
      <w:r>
        <w:rPr>
          <w:lang w:val="en-GB"/>
        </w:rPr>
        <w:t xml:space="preserve"> spied through the small metal bars that made a window in </w:t>
      </w:r>
      <w:del w:id="11" w:author="Ana Beatriz Apse Paes" w:date="2021-07-02T15:04:00Z">
        <w:r w:rsidDel="004E2098">
          <w:rPr>
            <w:lang w:val="en-GB"/>
          </w:rPr>
          <w:delText xml:space="preserve">his </w:delText>
        </w:r>
      </w:del>
      <w:ins w:id="12" w:author="Ana Beatriz Apse Paes" w:date="2021-07-02T15:04:00Z">
        <w:r w:rsidR="004E2098">
          <w:rPr>
            <w:lang w:val="en-GB"/>
          </w:rPr>
          <w:t xml:space="preserve">the </w:t>
        </w:r>
      </w:ins>
      <w:r>
        <w:rPr>
          <w:lang w:val="en-GB"/>
        </w:rPr>
        <w:t xml:space="preserve">makeshift </w:t>
      </w:r>
      <w:del w:id="13" w:author="Ana Beatriz Apse Paes" w:date="2021-07-02T15:04:00Z">
        <w:r w:rsidDel="004E2098">
          <w:rPr>
            <w:lang w:val="en-GB"/>
          </w:rPr>
          <w:delText xml:space="preserve">train </w:delText>
        </w:r>
      </w:del>
      <w:ins w:id="14" w:author="Ana Beatriz Apse Paes" w:date="2021-07-02T15:04:00Z">
        <w:r w:rsidR="004E2098">
          <w:rPr>
            <w:lang w:val="en-GB"/>
          </w:rPr>
          <w:t>wagon he</w:t>
        </w:r>
      </w:ins>
      <w:ins w:id="15" w:author="Ana Beatriz Apse Paes" w:date="2021-07-02T15:05:00Z">
        <w:r w:rsidR="004E2098">
          <w:rPr>
            <w:lang w:val="en-GB"/>
          </w:rPr>
          <w:t xml:space="preserve"> was in </w:t>
        </w:r>
      </w:ins>
      <w:r>
        <w:rPr>
          <w:lang w:val="en-GB"/>
        </w:rPr>
        <w:t xml:space="preserve">and cast a ray of light into </w:t>
      </w:r>
      <w:del w:id="16" w:author="Ana Beatriz Apse Paes" w:date="2021-07-02T15:06:00Z">
        <w:r w:rsidDel="004E2098">
          <w:rPr>
            <w:lang w:val="en-GB"/>
          </w:rPr>
          <w:delText xml:space="preserve">the </w:delText>
        </w:r>
      </w:del>
      <w:ins w:id="17" w:author="Ana Beatriz Apse Paes" w:date="2021-07-02T15:06:00Z">
        <w:r w:rsidR="004E2098">
          <w:rPr>
            <w:lang w:val="en-GB"/>
          </w:rPr>
          <w:t xml:space="preserve">its </w:t>
        </w:r>
      </w:ins>
      <w:r>
        <w:rPr>
          <w:lang w:val="en-GB"/>
        </w:rPr>
        <w:t>dusty interior</w:t>
      </w:r>
      <w:del w:id="18" w:author="Ana Beatriz Apse Paes" w:date="2021-07-02T15:06:00Z">
        <w:r w:rsidDel="004E2098">
          <w:rPr>
            <w:lang w:val="en-GB"/>
          </w:rPr>
          <w:delText xml:space="preserve"> of the train</w:delText>
        </w:r>
      </w:del>
      <w:r>
        <w:rPr>
          <w:lang w:val="en-GB"/>
        </w:rPr>
        <w:t xml:space="preserve">. He </w:t>
      </w:r>
      <w:del w:id="19" w:author="Ana Beatriz Apse Paes" w:date="2021-07-02T15:06:00Z">
        <w:r w:rsidDel="004E2098">
          <w:rPr>
            <w:lang w:val="en-GB"/>
          </w:rPr>
          <w:delText xml:space="preserve">saw </w:delText>
        </w:r>
      </w:del>
      <w:ins w:id="20" w:author="Ana Beatriz Apse Paes" w:date="2021-07-02T15:06:00Z">
        <w:r w:rsidR="004E2098">
          <w:rPr>
            <w:lang w:val="en-GB"/>
          </w:rPr>
          <w:t xml:space="preserve">watched as </w:t>
        </w:r>
      </w:ins>
      <w:r>
        <w:rPr>
          <w:lang w:val="en-GB"/>
        </w:rPr>
        <w:t>the mud and dirt bec</w:t>
      </w:r>
      <w:ins w:id="21" w:author="Ana Beatriz Apse Paes" w:date="2021-07-02T15:06:00Z">
        <w:r w:rsidR="004E2098">
          <w:rPr>
            <w:lang w:val="en-GB"/>
          </w:rPr>
          <w:t>a</w:t>
        </w:r>
      </w:ins>
      <w:del w:id="22" w:author="Ana Beatriz Apse Paes" w:date="2021-07-02T15:06:00Z">
        <w:r w:rsidDel="004E2098">
          <w:rPr>
            <w:lang w:val="en-GB"/>
          </w:rPr>
          <w:delText>o</w:delText>
        </w:r>
      </w:del>
      <w:r>
        <w:rPr>
          <w:lang w:val="en-GB"/>
        </w:rPr>
        <w:t xml:space="preserve">me the green and yellow fields of inner Latvia. It was </w:t>
      </w:r>
      <w:ins w:id="23" w:author="Ana Beatriz Apse Paes" w:date="2021-07-02T15:07:00Z">
        <w:r w:rsidR="004E2098">
          <w:rPr>
            <w:lang w:val="en-GB"/>
          </w:rPr>
          <w:t xml:space="preserve">by </w:t>
        </w:r>
      </w:ins>
      <w:r>
        <w:rPr>
          <w:lang w:val="en-GB"/>
        </w:rPr>
        <w:t>no means</w:t>
      </w:r>
      <w:ins w:id="24" w:author="Ana Beatriz Apse Paes" w:date="2021-07-02T15:07:00Z">
        <w:r w:rsidR="004E2098">
          <w:rPr>
            <w:lang w:val="en-GB"/>
          </w:rPr>
          <w:t xml:space="preserve"> a</w:t>
        </w:r>
      </w:ins>
      <w:r>
        <w:rPr>
          <w:lang w:val="en-GB"/>
        </w:rPr>
        <w:t xml:space="preserve"> luxurious voyage: his wagon carried supply crates and wounded soldiers back</w:t>
      </w:r>
      <w:ins w:id="25" w:author="Ana Beatriz Apse Paes" w:date="2021-07-02T15:07:00Z">
        <w:r w:rsidR="004E2098">
          <w:rPr>
            <w:lang w:val="en-GB"/>
          </w:rPr>
          <w:t xml:space="preserve"> into the countryside</w:t>
        </w:r>
      </w:ins>
      <w:r>
        <w:rPr>
          <w:lang w:val="en-GB"/>
        </w:rPr>
        <w:t>. He felt observed</w:t>
      </w:r>
      <w:ins w:id="26" w:author="Ana Beatriz Apse Paes" w:date="2021-07-02T15:07:00Z">
        <w:r w:rsidR="004E2098">
          <w:rPr>
            <w:lang w:val="en-GB"/>
          </w:rPr>
          <w:t>;</w:t>
        </w:r>
      </w:ins>
      <w:del w:id="27" w:author="Ana Beatriz Apse Paes" w:date="2021-07-02T15:07:00Z">
        <w:r w:rsidDel="004E2098">
          <w:rPr>
            <w:lang w:val="en-GB"/>
          </w:rPr>
          <w:delText>,</w:delText>
        </w:r>
      </w:del>
      <w:r>
        <w:rPr>
          <w:lang w:val="en-GB"/>
        </w:rPr>
        <w:t xml:space="preserve"> maybe it was the strange fact he was not wounded (except for a scar in his cheek, but that was older than the war), </w:t>
      </w:r>
      <w:del w:id="28" w:author="Ana Beatriz Apse Paes" w:date="2021-07-02T15:07:00Z">
        <w:r w:rsidDel="004E2098">
          <w:rPr>
            <w:lang w:val="en-GB"/>
          </w:rPr>
          <w:delText>and he</w:delText>
        </w:r>
      </w:del>
      <w:ins w:id="29" w:author="Ana Beatriz Apse Paes" w:date="2021-07-02T15:07:00Z">
        <w:r w:rsidR="004E2098">
          <w:rPr>
            <w:lang w:val="en-GB"/>
          </w:rPr>
          <w:t>nor</w:t>
        </w:r>
      </w:ins>
      <w:r>
        <w:rPr>
          <w:lang w:val="en-GB"/>
        </w:rPr>
        <w:t xml:space="preserve"> was </w:t>
      </w:r>
      <w:ins w:id="30" w:author="Ana Beatriz Apse Paes" w:date="2021-07-02T15:07:00Z">
        <w:r w:rsidR="004E2098">
          <w:rPr>
            <w:lang w:val="en-GB"/>
          </w:rPr>
          <w:t xml:space="preserve">he </w:t>
        </w:r>
      </w:ins>
      <w:del w:id="31" w:author="Ana Beatriz Apse Paes" w:date="2021-07-02T15:07:00Z">
        <w:r w:rsidDel="004E2098">
          <w:rPr>
            <w:lang w:val="en-GB"/>
          </w:rPr>
          <w:delText xml:space="preserve">not </w:delText>
        </w:r>
      </w:del>
      <w:r>
        <w:rPr>
          <w:lang w:val="en-GB"/>
        </w:rPr>
        <w:t>a crate</w:t>
      </w:r>
      <w:ins w:id="32" w:author="Ana Beatriz Apse Paes" w:date="2021-07-02T15:09:00Z">
        <w:r w:rsidR="004E2098">
          <w:rPr>
            <w:lang w:val="en-GB"/>
          </w:rPr>
          <w:t xml:space="preserve">. </w:t>
        </w:r>
      </w:ins>
      <w:del w:id="33" w:author="Ana Beatriz Apse Paes" w:date="2021-07-02T15:09:00Z">
        <w:r w:rsidDel="004E2098">
          <w:rPr>
            <w:lang w:val="en-GB"/>
          </w:rPr>
          <w:delText xml:space="preserve"> – </w:delText>
        </w:r>
      </w:del>
      <w:ins w:id="34" w:author="Ana Beatriz Apse Paes" w:date="2021-07-02T15:09:00Z">
        <w:r w:rsidR="004E2098">
          <w:rPr>
            <w:lang w:val="en-GB"/>
          </w:rPr>
          <w:t>I</w:t>
        </w:r>
      </w:ins>
      <w:del w:id="35" w:author="Ana Beatriz Apse Paes" w:date="2021-07-02T15:09:00Z">
        <w:r w:rsidDel="004E2098">
          <w:rPr>
            <w:lang w:val="en-GB"/>
          </w:rPr>
          <w:delText>i</w:delText>
        </w:r>
      </w:del>
      <w:r>
        <w:rPr>
          <w:lang w:val="en-GB"/>
        </w:rPr>
        <w:t xml:space="preserve">t could be his officer uniform, </w:t>
      </w:r>
      <w:del w:id="36" w:author="Ana Beatriz Apse Paes" w:date="2021-07-02T15:08:00Z">
        <w:r w:rsidDel="004E2098">
          <w:rPr>
            <w:lang w:val="en-GB"/>
          </w:rPr>
          <w:delText xml:space="preserve">partly </w:delText>
        </w:r>
      </w:del>
      <w:ins w:id="37" w:author="Ana Beatriz Apse Paes" w:date="2021-07-02T15:08:00Z">
        <w:r w:rsidR="004E2098">
          <w:rPr>
            <w:lang w:val="en-GB"/>
          </w:rPr>
          <w:t>pa</w:t>
        </w:r>
      </w:ins>
      <w:ins w:id="38" w:author="Ana Beatriz Apse Paes" w:date="2021-07-02T15:09:00Z">
        <w:r w:rsidR="004E2098">
          <w:rPr>
            <w:lang w:val="en-GB"/>
          </w:rPr>
          <w:t>rtially</w:t>
        </w:r>
      </w:ins>
      <w:ins w:id="39" w:author="Ana Beatriz Apse Paes" w:date="2021-07-02T15:08:00Z">
        <w:r w:rsidR="004E2098">
          <w:rPr>
            <w:lang w:val="en-GB"/>
          </w:rPr>
          <w:t xml:space="preserve"> </w:t>
        </w:r>
      </w:ins>
      <w:r>
        <w:rPr>
          <w:lang w:val="en-GB"/>
        </w:rPr>
        <w:t>ripped from shells, or the two flowers he carried on his lap</w:t>
      </w:r>
      <w:ins w:id="40" w:author="Ana Beatriz Apse Paes" w:date="2021-07-02T15:09:00Z">
        <w:r w:rsidR="004E2098">
          <w:rPr>
            <w:lang w:val="en-GB"/>
          </w:rPr>
          <w:t xml:space="preserve"> –</w:t>
        </w:r>
      </w:ins>
      <w:del w:id="41" w:author="Ana Beatriz Apse Paes" w:date="2021-07-02T15:09:00Z">
        <w:r w:rsidDel="004E2098">
          <w:rPr>
            <w:lang w:val="en-GB"/>
          </w:rPr>
          <w:delText>:</w:delText>
        </w:r>
      </w:del>
      <w:r>
        <w:rPr>
          <w:lang w:val="en-GB"/>
        </w:rPr>
        <w:t xml:space="preserve"> one for his </w:t>
      </w:r>
      <w:del w:id="42" w:author="Ana Beatriz Apse Paes" w:date="2021-07-02T15:10:00Z">
        <w:r w:rsidDel="004E2098">
          <w:rPr>
            <w:lang w:val="en-GB"/>
          </w:rPr>
          <w:delText xml:space="preserve">dead </w:delText>
        </w:r>
      </w:del>
      <w:r>
        <w:rPr>
          <w:lang w:val="en-GB"/>
        </w:rPr>
        <w:t>father</w:t>
      </w:r>
      <w:ins w:id="43" w:author="Ana Beatriz Apse Paes" w:date="2021-07-02T15:10:00Z">
        <w:r w:rsidR="004E2098">
          <w:rPr>
            <w:lang w:val="en-GB"/>
          </w:rPr>
          <w:t>, living among the dead</w:t>
        </w:r>
      </w:ins>
      <w:r>
        <w:rPr>
          <w:lang w:val="en-GB"/>
        </w:rPr>
        <w:t xml:space="preserve">, the other for his </w:t>
      </w:r>
      <w:del w:id="44" w:author="Ana Beatriz Apse Paes" w:date="2021-07-02T15:10:00Z">
        <w:r w:rsidDel="004E2098">
          <w:rPr>
            <w:lang w:val="en-GB"/>
          </w:rPr>
          <w:delText xml:space="preserve">dying </w:delText>
        </w:r>
      </w:del>
      <w:r>
        <w:rPr>
          <w:lang w:val="en-GB"/>
        </w:rPr>
        <w:t>mother</w:t>
      </w:r>
      <w:ins w:id="45" w:author="Ana Beatriz Apse Paes" w:date="2021-07-02T15:10:00Z">
        <w:r w:rsidR="004E2098">
          <w:rPr>
            <w:lang w:val="en-GB"/>
          </w:rPr>
          <w:t>, dying among the living</w:t>
        </w:r>
      </w:ins>
      <w:r>
        <w:rPr>
          <w:lang w:val="en-GB"/>
        </w:rPr>
        <w:t>.</w:t>
      </w:r>
    </w:p>
    <w:p w14:paraId="10E1B978" w14:textId="3F8FA6B3" w:rsidR="005A4123" w:rsidRDefault="005A4123" w:rsidP="005A4123">
      <w:pPr>
        <w:jc w:val="both"/>
        <w:rPr>
          <w:lang w:val="en-GB"/>
        </w:rPr>
      </w:pPr>
      <w:r>
        <w:rPr>
          <w:lang w:val="en-GB"/>
        </w:rPr>
        <w:t>The train made a quick stop in a small plat</w:t>
      </w:r>
      <w:del w:id="46" w:author="Ana Beatriz Apse Paes" w:date="2021-07-02T15:09:00Z">
        <w:r w:rsidDel="004E2098">
          <w:rPr>
            <w:lang w:val="en-GB"/>
          </w:rPr>
          <w:delText>a</w:delText>
        </w:r>
      </w:del>
      <w:r>
        <w:rPr>
          <w:lang w:val="en-GB"/>
        </w:rPr>
        <w:t xml:space="preserve">form north of Wenden, where stood </w:t>
      </w:r>
      <w:commentRangeStart w:id="47"/>
      <w:r>
        <w:rPr>
          <w:lang w:val="en-GB"/>
        </w:rPr>
        <w:t>a single brick construction</w:t>
      </w:r>
      <w:commentRangeEnd w:id="47"/>
      <w:r w:rsidR="004E2098">
        <w:rPr>
          <w:rStyle w:val="Refdecomentrio"/>
        </w:rPr>
        <w:commentReference w:id="47"/>
      </w:r>
      <w:r>
        <w:rPr>
          <w:lang w:val="en-GB"/>
        </w:rPr>
        <w:t xml:space="preserve">. A few soldiers rattled in the train as they loaded or unloaded crates </w:t>
      </w:r>
      <w:del w:id="48" w:author="Ana Beatriz Apse Paes" w:date="2021-07-02T15:16:00Z">
        <w:r w:rsidDel="00874422">
          <w:rPr>
            <w:lang w:val="en-GB"/>
          </w:rPr>
          <w:delText xml:space="preserve">and </w:delText>
        </w:r>
      </w:del>
      <w:ins w:id="49" w:author="Ana Beatriz Apse Paes" w:date="2021-07-02T15:16:00Z">
        <w:r w:rsidR="00874422">
          <w:rPr>
            <w:lang w:val="en-GB"/>
          </w:rPr>
          <w:t xml:space="preserve">just for the train </w:t>
        </w:r>
      </w:ins>
      <w:del w:id="50" w:author="Ana Beatriz Apse Paes" w:date="2021-07-02T15:16:00Z">
        <w:r w:rsidDel="00874422">
          <w:rPr>
            <w:lang w:val="en-GB"/>
          </w:rPr>
          <w:delText xml:space="preserve">in a few minutes </w:delText>
        </w:r>
      </w:del>
      <w:ins w:id="51" w:author="Ana Beatriz Apse Paes" w:date="2021-07-02T15:16:00Z">
        <w:r w:rsidR="00874422">
          <w:rPr>
            <w:lang w:val="en-GB"/>
          </w:rPr>
          <w:t xml:space="preserve">to </w:t>
        </w:r>
      </w:ins>
      <w:del w:id="52" w:author="Ana Beatriz Apse Paes" w:date="2021-07-02T15:16:00Z">
        <w:r w:rsidDel="00874422">
          <w:rPr>
            <w:lang w:val="en-GB"/>
          </w:rPr>
          <w:delText xml:space="preserve">the train </w:delText>
        </w:r>
      </w:del>
      <w:r>
        <w:rPr>
          <w:lang w:val="en-GB"/>
        </w:rPr>
        <w:t>part</w:t>
      </w:r>
      <w:del w:id="53" w:author="Ana Beatriz Apse Paes" w:date="2021-07-02T15:16:00Z">
        <w:r w:rsidDel="00874422">
          <w:rPr>
            <w:lang w:val="en-GB"/>
          </w:rPr>
          <w:delText>ed</w:delText>
        </w:r>
      </w:del>
      <w:r>
        <w:rPr>
          <w:lang w:val="en-GB"/>
        </w:rPr>
        <w:t xml:space="preserve"> again</w:t>
      </w:r>
      <w:ins w:id="54" w:author="Ana Beatriz Apse Paes" w:date="2021-07-02T15:16:00Z">
        <w:r w:rsidR="00874422">
          <w:rPr>
            <w:lang w:val="en-GB"/>
          </w:rPr>
          <w:t xml:space="preserve"> in a few minutes</w:t>
        </w:r>
      </w:ins>
      <w:r>
        <w:rPr>
          <w:lang w:val="en-GB"/>
        </w:rPr>
        <w:t xml:space="preserve">, </w:t>
      </w:r>
      <w:ins w:id="55" w:author="Ana Beatriz Apse Paes" w:date="2021-07-02T15:17:00Z">
        <w:r w:rsidR="00874422">
          <w:rPr>
            <w:lang w:val="en-GB"/>
          </w:rPr>
          <w:t xml:space="preserve">heading </w:t>
        </w:r>
      </w:ins>
      <w:r>
        <w:rPr>
          <w:lang w:val="en-GB"/>
        </w:rPr>
        <w:t xml:space="preserve">further north away from the war, leaving </w:t>
      </w:r>
      <w:proofErr w:type="spellStart"/>
      <w:r>
        <w:rPr>
          <w:lang w:val="en-GB"/>
        </w:rPr>
        <w:t>Markuss</w:t>
      </w:r>
      <w:proofErr w:type="spellEnd"/>
      <w:r>
        <w:rPr>
          <w:lang w:val="en-GB"/>
        </w:rPr>
        <w:t xml:space="preserve"> </w:t>
      </w:r>
      <w:del w:id="56" w:author="Ana Beatriz Apse Paes" w:date="2021-07-02T15:18:00Z">
        <w:r w:rsidDel="00874422">
          <w:rPr>
            <w:lang w:val="en-GB"/>
          </w:rPr>
          <w:delText xml:space="preserve">almost </w:delText>
        </w:r>
      </w:del>
      <w:r>
        <w:rPr>
          <w:lang w:val="en-GB"/>
        </w:rPr>
        <w:t>alone in that quiet station.</w:t>
      </w:r>
    </w:p>
    <w:p w14:paraId="41FA4B33" w14:textId="3F447195" w:rsidR="00351114" w:rsidRDefault="00351114" w:rsidP="00351114">
      <w:pPr>
        <w:jc w:val="both"/>
        <w:rPr>
          <w:lang w:val="en-GB"/>
        </w:rPr>
      </w:pPr>
      <w:r>
        <w:rPr>
          <w:lang w:val="en-GB"/>
        </w:rPr>
        <w:t xml:space="preserve">It was strange to hear quiet again – </w:t>
      </w:r>
      <w:del w:id="57" w:author="Ana Beatriz Apse Paes" w:date="2021-07-02T15:17:00Z">
        <w:r w:rsidDel="00874422">
          <w:rPr>
            <w:lang w:val="en-GB"/>
          </w:rPr>
          <w:delText>specially</w:delText>
        </w:r>
      </w:del>
      <w:ins w:id="58" w:author="Ana Beatriz Apse Paes" w:date="2021-07-02T15:17:00Z">
        <w:r w:rsidR="00874422">
          <w:rPr>
            <w:lang w:val="en-GB"/>
          </w:rPr>
          <w:t>especially</w:t>
        </w:r>
      </w:ins>
      <w:r>
        <w:rPr>
          <w:lang w:val="en-GB"/>
        </w:rPr>
        <w:t xml:space="preserve"> considering he was not more than 100 </w:t>
      </w:r>
      <w:proofErr w:type="spellStart"/>
      <w:r>
        <w:rPr>
          <w:lang w:val="en-GB"/>
        </w:rPr>
        <w:t>kilometers</w:t>
      </w:r>
      <w:proofErr w:type="spellEnd"/>
      <w:r>
        <w:rPr>
          <w:lang w:val="en-GB"/>
        </w:rPr>
        <w:t xml:space="preserve"> </w:t>
      </w:r>
      <w:ins w:id="59" w:author="Ana Beatriz Apse Paes" w:date="2021-07-02T15:17:00Z">
        <w:r w:rsidR="00874422">
          <w:rPr>
            <w:lang w:val="en-GB"/>
          </w:rPr>
          <w:t xml:space="preserve">away </w:t>
        </w:r>
      </w:ins>
      <w:r>
        <w:rPr>
          <w:lang w:val="en-GB"/>
        </w:rPr>
        <w:t xml:space="preserve">from the front – but </w:t>
      </w:r>
      <w:del w:id="60" w:author="Ana Beatriz Apse Paes" w:date="2021-07-02T15:17:00Z">
        <w:r w:rsidDel="00874422">
          <w:rPr>
            <w:lang w:val="en-GB"/>
          </w:rPr>
          <w:delText xml:space="preserve">he </w:delText>
        </w:r>
      </w:del>
      <w:ins w:id="61" w:author="Ana Beatriz Apse Paes" w:date="2021-07-02T15:17:00Z">
        <w:r w:rsidR="00874422">
          <w:rPr>
            <w:lang w:val="en-GB"/>
          </w:rPr>
          <w:t xml:space="preserve">it </w:t>
        </w:r>
      </w:ins>
      <w:r>
        <w:rPr>
          <w:lang w:val="en-GB"/>
        </w:rPr>
        <w:t>felt good for the first time in a while</w:t>
      </w:r>
      <w:ins w:id="62" w:author="Ana Beatriz Apse Paes" w:date="2021-07-02T15:18:00Z">
        <w:r w:rsidR="00874422">
          <w:rPr>
            <w:lang w:val="en-GB"/>
          </w:rPr>
          <w:t>.</w:t>
        </w:r>
      </w:ins>
      <w:del w:id="63" w:author="Ana Beatriz Apse Paes" w:date="2021-07-02T15:18:00Z">
        <w:r w:rsidDel="00874422">
          <w:rPr>
            <w:lang w:val="en-GB"/>
          </w:rPr>
          <w:delText>,</w:delText>
        </w:r>
      </w:del>
      <w:r>
        <w:rPr>
          <w:lang w:val="en-GB"/>
        </w:rPr>
        <w:t xml:space="preserve"> </w:t>
      </w:r>
      <w:ins w:id="64" w:author="Ana Beatriz Apse Paes" w:date="2021-07-02T15:18:00Z">
        <w:r w:rsidR="00874422">
          <w:rPr>
            <w:lang w:val="en-GB"/>
          </w:rPr>
          <w:t>As</w:t>
        </w:r>
      </w:ins>
      <w:del w:id="65" w:author="Ana Beatriz Apse Paes" w:date="2021-07-02T15:18:00Z">
        <w:r w:rsidDel="00874422">
          <w:rPr>
            <w:lang w:val="en-GB"/>
          </w:rPr>
          <w:delText>and while</w:delText>
        </w:r>
      </w:del>
      <w:r>
        <w:rPr>
          <w:lang w:val="en-GB"/>
        </w:rPr>
        <w:t xml:space="preserve"> he waited for his ride, he appreciated the green trees and the blue sky and the pastures. It was peace, how</w:t>
      </w:r>
      <w:ins w:id="66" w:author="Ana Beatriz Apse Paes" w:date="2021-07-02T15:19:00Z">
        <w:r w:rsidR="00874422">
          <w:rPr>
            <w:lang w:val="en-GB"/>
          </w:rPr>
          <w:t>ever</w:t>
        </w:r>
      </w:ins>
      <w:r>
        <w:rPr>
          <w:lang w:val="en-GB"/>
        </w:rPr>
        <w:t xml:space="preserve"> short it </w:t>
      </w:r>
      <w:del w:id="67" w:author="Ana Beatriz Apse Paes" w:date="2021-07-02T15:24:00Z">
        <w:r w:rsidDel="00A5601A">
          <w:rPr>
            <w:lang w:val="en-GB"/>
          </w:rPr>
          <w:delText>was</w:delText>
        </w:r>
      </w:del>
      <w:ins w:id="68" w:author="Ana Beatriz Apse Paes" w:date="2021-07-02T15:24:00Z">
        <w:r w:rsidR="00A5601A">
          <w:rPr>
            <w:lang w:val="en-GB"/>
          </w:rPr>
          <w:t>should be</w:t>
        </w:r>
      </w:ins>
      <w:r>
        <w:rPr>
          <w:lang w:val="en-GB"/>
        </w:rPr>
        <w:t>. In the dirt road slowly strode a wooden wagon, with a familiar rider. The first familiar face in years.</w:t>
      </w:r>
    </w:p>
    <w:p w14:paraId="04454FA9" w14:textId="16AE08BA" w:rsidR="00351114" w:rsidRDefault="00351114" w:rsidP="00351114">
      <w:pPr>
        <w:jc w:val="both"/>
        <w:rPr>
          <w:lang w:val="en-GB"/>
        </w:rPr>
      </w:pPr>
      <w:r>
        <w:rPr>
          <w:lang w:val="en-GB"/>
        </w:rPr>
        <w:t xml:space="preserve">His uncle got out of the wagon and for a brief moment both men stared at each other. Maybe it was disbelief. “Coronel </w:t>
      </w:r>
      <w:proofErr w:type="spellStart"/>
      <w:r>
        <w:rPr>
          <w:lang w:val="en-GB"/>
        </w:rPr>
        <w:t>Keidann</w:t>
      </w:r>
      <w:proofErr w:type="spellEnd"/>
      <w:r>
        <w:rPr>
          <w:lang w:val="en-GB"/>
        </w:rPr>
        <w:t>!”, his uncle saluted him</w:t>
      </w:r>
      <w:ins w:id="69" w:author="Ana Beatriz Apse Paes" w:date="2021-07-02T15:25:00Z">
        <w:r w:rsidR="00A5601A">
          <w:rPr>
            <w:lang w:val="en-GB"/>
          </w:rPr>
          <w:t xml:space="preserve"> after that moment of acknowledgment</w:t>
        </w:r>
      </w:ins>
      <w:r>
        <w:rPr>
          <w:lang w:val="en-GB"/>
        </w:rPr>
        <w:t xml:space="preserve"> and started laughing,</w:t>
      </w:r>
      <w:del w:id="70" w:author="Ana Beatriz Apse Paes" w:date="2021-07-02T15:26:00Z">
        <w:r w:rsidDel="00A5601A">
          <w:rPr>
            <w:lang w:val="en-GB"/>
          </w:rPr>
          <w:delText xml:space="preserve"> </w:delText>
        </w:r>
      </w:del>
      <w:ins w:id="71" w:author="Ana Beatriz Apse Paes" w:date="2021-07-02T15:26:00Z">
        <w:r w:rsidR="00A5601A">
          <w:rPr>
            <w:lang w:val="en-GB"/>
          </w:rPr>
          <w:t xml:space="preserve"> as he opened his arms and stepped in for an embrace</w:t>
        </w:r>
      </w:ins>
      <w:del w:id="72" w:author="Ana Beatriz Apse Paes" w:date="2021-07-02T15:26:00Z">
        <w:r w:rsidDel="00A5601A">
          <w:rPr>
            <w:lang w:val="en-GB"/>
          </w:rPr>
          <w:delText>and both hugged</w:delText>
        </w:r>
      </w:del>
      <w:r>
        <w:rPr>
          <w:lang w:val="en-GB"/>
        </w:rPr>
        <w:t>. “It’s good to see you, kid. Alt</w:t>
      </w:r>
      <w:ins w:id="73" w:author="Ana Beatriz Apse Paes" w:date="2021-07-02T15:26:00Z">
        <w:r w:rsidR="00A5601A">
          <w:rPr>
            <w:lang w:val="en-GB"/>
          </w:rPr>
          <w:t>h</w:t>
        </w:r>
      </w:ins>
      <w:r>
        <w:rPr>
          <w:lang w:val="en-GB"/>
        </w:rPr>
        <w:t>ough</w:t>
      </w:r>
      <w:del w:id="74" w:author="Ana Beatriz Apse Paes" w:date="2021-07-02T15:26:00Z">
        <w:r w:rsidDel="00A5601A">
          <w:rPr>
            <w:lang w:val="en-GB"/>
          </w:rPr>
          <w:delText>t</w:delText>
        </w:r>
      </w:del>
      <w:r>
        <w:rPr>
          <w:lang w:val="en-GB"/>
        </w:rPr>
        <w:t xml:space="preserve"> we may need to change you before your mother sees you”</w:t>
      </w:r>
      <w:ins w:id="75" w:author="Ana Beatriz Apse Paes" w:date="2021-07-02T15:26:00Z">
        <w:r w:rsidR="00A5601A">
          <w:rPr>
            <w:lang w:val="en-GB"/>
          </w:rPr>
          <w:t>,</w:t>
        </w:r>
      </w:ins>
      <w:r>
        <w:rPr>
          <w:lang w:val="en-GB"/>
        </w:rPr>
        <w:t xml:space="preserve"> he said, looking at a hole a shrapnel punched in his shirt.</w:t>
      </w:r>
    </w:p>
    <w:p w14:paraId="130A0BAE" w14:textId="461C5B14" w:rsidR="0010388A" w:rsidRDefault="00351114" w:rsidP="0010388A">
      <w:pPr>
        <w:jc w:val="both"/>
        <w:rPr>
          <w:lang w:val="en-GB"/>
        </w:rPr>
      </w:pPr>
      <w:r>
        <w:rPr>
          <w:lang w:val="en-GB"/>
        </w:rPr>
        <w:t>“It’s second lieutenant, for now</w:t>
      </w:r>
      <w:ins w:id="76" w:author="Ana Beatriz Apse Paes" w:date="2021-07-02T15:27:00Z">
        <w:r w:rsidR="00A5601A">
          <w:rPr>
            <w:lang w:val="en-GB"/>
          </w:rPr>
          <w:t>,</w:t>
        </w:r>
      </w:ins>
      <w:del w:id="77" w:author="Ana Beatriz Apse Paes" w:date="2021-07-02T15:27:00Z">
        <w:r w:rsidDel="00A5601A">
          <w:rPr>
            <w:lang w:val="en-GB"/>
          </w:rPr>
          <w:delText>.</w:delText>
        </w:r>
      </w:del>
      <w:r>
        <w:rPr>
          <w:lang w:val="en-GB"/>
        </w:rPr>
        <w:t xml:space="preserve">” </w:t>
      </w:r>
      <w:proofErr w:type="spellStart"/>
      <w:r>
        <w:rPr>
          <w:lang w:val="en-GB"/>
        </w:rPr>
        <w:t>Markuss</w:t>
      </w:r>
      <w:proofErr w:type="spellEnd"/>
      <w:r>
        <w:rPr>
          <w:lang w:val="en-GB"/>
        </w:rPr>
        <w:t xml:space="preserve"> said with a smile. “And I brought extra clothes with me”, he said, moving his small bag from his shoulder into the wagon. “How many?” asked his uncle. “The only other pair I</w:t>
      </w:r>
      <w:ins w:id="78" w:author="Ana Beatriz Apse Paes" w:date="2021-07-02T15:27:00Z">
        <w:r w:rsidR="00A5601A">
          <w:rPr>
            <w:lang w:val="en-GB"/>
          </w:rPr>
          <w:t>’ve</w:t>
        </w:r>
      </w:ins>
      <w:r>
        <w:rPr>
          <w:lang w:val="en-GB"/>
        </w:rPr>
        <w:t xml:space="preserve"> got”, laughed </w:t>
      </w:r>
      <w:proofErr w:type="spellStart"/>
      <w:r>
        <w:rPr>
          <w:lang w:val="en-GB"/>
        </w:rPr>
        <w:t>Keidann</w:t>
      </w:r>
      <w:proofErr w:type="spellEnd"/>
      <w:r w:rsidR="0010388A">
        <w:rPr>
          <w:lang w:val="en-GB"/>
        </w:rPr>
        <w:t xml:space="preserve">, and both </w:t>
      </w:r>
      <w:proofErr w:type="gramStart"/>
      <w:r w:rsidR="0010388A">
        <w:rPr>
          <w:lang w:val="en-GB"/>
        </w:rPr>
        <w:t>man</w:t>
      </w:r>
      <w:proofErr w:type="gramEnd"/>
      <w:r w:rsidR="0010388A">
        <w:rPr>
          <w:lang w:val="en-GB"/>
        </w:rPr>
        <w:t xml:space="preserve"> climbed the wagon to make the journey to his</w:t>
      </w:r>
      <w:del w:id="79" w:author="Ana Beatriz Apse Paes" w:date="2021-07-02T15:27:00Z">
        <w:r w:rsidR="0010388A" w:rsidDel="00A5601A">
          <w:rPr>
            <w:lang w:val="en-GB"/>
          </w:rPr>
          <w:delText>’</w:delText>
        </w:r>
      </w:del>
      <w:r w:rsidR="0010388A">
        <w:rPr>
          <w:lang w:val="en-GB"/>
        </w:rPr>
        <w:t xml:space="preserve"> uncle</w:t>
      </w:r>
      <w:ins w:id="80" w:author="Ana Beatriz Apse Paes" w:date="2021-07-02T15:27:00Z">
        <w:r w:rsidR="00A5601A">
          <w:rPr>
            <w:lang w:val="en-GB"/>
          </w:rPr>
          <w:t>’s</w:t>
        </w:r>
      </w:ins>
      <w:r w:rsidR="0010388A">
        <w:rPr>
          <w:lang w:val="en-GB"/>
        </w:rPr>
        <w:t xml:space="preserve"> home.</w:t>
      </w:r>
    </w:p>
    <w:p w14:paraId="139754DA" w14:textId="20506B36" w:rsidR="0010388A" w:rsidRDefault="0010388A" w:rsidP="0010388A">
      <w:pPr>
        <w:jc w:val="both"/>
        <w:rPr>
          <w:lang w:val="en-GB"/>
        </w:rPr>
      </w:pPr>
      <w:commentRangeStart w:id="81"/>
      <w:r>
        <w:rPr>
          <w:lang w:val="en-GB"/>
        </w:rPr>
        <w:t>“Second lieutenant, heh?” said Uncle. “</w:t>
      </w:r>
      <w:ins w:id="82" w:author="Ana Beatriz Apse Paes" w:date="2021-07-02T15:27:00Z">
        <w:r w:rsidR="00A5601A">
          <w:rPr>
            <w:lang w:val="en-GB"/>
          </w:rPr>
          <w:t>Y</w:t>
        </w:r>
      </w:ins>
      <w:del w:id="83" w:author="Ana Beatriz Apse Paes" w:date="2021-07-02T15:27:00Z">
        <w:r w:rsidDel="00A5601A">
          <w:rPr>
            <w:lang w:val="en-GB"/>
          </w:rPr>
          <w:delText>y</w:delText>
        </w:r>
      </w:del>
      <w:r>
        <w:rPr>
          <w:lang w:val="en-GB"/>
        </w:rPr>
        <w:t xml:space="preserve">our father would be proud of you.”. That was true. “The beard fits you well”. That was </w:t>
      </w:r>
      <w:ins w:id="84" w:author="Ana Beatriz Apse Paes" w:date="2021-07-02T15:28:00Z">
        <w:r w:rsidR="00A5601A">
          <w:rPr>
            <w:lang w:val="en-GB"/>
          </w:rPr>
          <w:t xml:space="preserve">a </w:t>
        </w:r>
      </w:ins>
      <w:r>
        <w:rPr>
          <w:lang w:val="en-GB"/>
        </w:rPr>
        <w:t xml:space="preserve">lie. </w:t>
      </w:r>
      <w:commentRangeEnd w:id="81"/>
      <w:r w:rsidR="00720644">
        <w:rPr>
          <w:rStyle w:val="Refdecomentrio"/>
        </w:rPr>
        <w:commentReference w:id="81"/>
      </w:r>
      <w:proofErr w:type="spellStart"/>
      <w:r>
        <w:rPr>
          <w:lang w:val="en-GB"/>
        </w:rPr>
        <w:t>Markuss</w:t>
      </w:r>
      <w:proofErr w:type="spellEnd"/>
      <w:r>
        <w:rPr>
          <w:lang w:val="en-GB"/>
        </w:rPr>
        <w:t xml:space="preserve"> sat by his side</w:t>
      </w:r>
      <w:r w:rsidR="00F63B84">
        <w:rPr>
          <w:lang w:val="en-GB"/>
        </w:rPr>
        <w:t>, stooped</w:t>
      </w:r>
      <w:ins w:id="85" w:author="Ana Beatriz Apse Paes" w:date="2021-07-07T16:19:00Z">
        <w:r w:rsidR="00720644">
          <w:rPr>
            <w:lang w:val="en-GB"/>
          </w:rPr>
          <w:t>,</w:t>
        </w:r>
      </w:ins>
      <w:r w:rsidR="00F63B84">
        <w:rPr>
          <w:lang w:val="en-GB"/>
        </w:rPr>
        <w:t xml:space="preserve"> looking at the horizon</w:t>
      </w:r>
      <w:ins w:id="86" w:author="Ana Beatriz Apse Paes" w:date="2021-07-07T16:20:00Z">
        <w:r w:rsidR="00720644">
          <w:rPr>
            <w:lang w:val="en-GB"/>
          </w:rPr>
          <w:t>.</w:t>
        </w:r>
      </w:ins>
      <w:del w:id="87" w:author="Ana Beatriz Apse Paes" w:date="2021-07-07T16:20:00Z">
        <w:r w:rsidDel="00720644">
          <w:rPr>
            <w:lang w:val="en-GB"/>
          </w:rPr>
          <w:delText>,</w:delText>
        </w:r>
      </w:del>
      <w:r>
        <w:rPr>
          <w:lang w:val="en-GB"/>
        </w:rPr>
        <w:t xml:space="preserve"> </w:t>
      </w:r>
      <w:ins w:id="88" w:author="Ana Beatriz Apse Paes" w:date="2021-07-07T16:20:00Z">
        <w:r w:rsidR="00720644">
          <w:rPr>
            <w:lang w:val="en-GB"/>
          </w:rPr>
          <w:t>H</w:t>
        </w:r>
      </w:ins>
      <w:del w:id="89" w:author="Ana Beatriz Apse Paes" w:date="2021-07-07T16:20:00Z">
        <w:r w:rsidDel="00720644">
          <w:rPr>
            <w:lang w:val="en-GB"/>
          </w:rPr>
          <w:delText>h</w:delText>
        </w:r>
      </w:del>
      <w:r>
        <w:rPr>
          <w:lang w:val="en-GB"/>
        </w:rPr>
        <w:t xml:space="preserve">e was </w:t>
      </w:r>
      <w:proofErr w:type="gramStart"/>
      <w:r>
        <w:rPr>
          <w:lang w:val="en-GB"/>
        </w:rPr>
        <w:t>young</w:t>
      </w:r>
      <w:proofErr w:type="gramEnd"/>
      <w:r>
        <w:rPr>
          <w:lang w:val="en-GB"/>
        </w:rPr>
        <w:t xml:space="preserve"> and his beard was faulty and unkept, but in contrast to the dirty rags he sported as a uniform, it looked good. Combat active officers had the privilege to skip routine inspection, because Russian Imperial inspectors were either late or dead. “You look like the spitting image of him.”</w:t>
      </w:r>
    </w:p>
    <w:p w14:paraId="3073AB42" w14:textId="7EA89B51" w:rsidR="0010388A" w:rsidRDefault="0010388A" w:rsidP="0010388A">
      <w:pPr>
        <w:jc w:val="both"/>
        <w:rPr>
          <w:lang w:val="en-GB"/>
        </w:rPr>
      </w:pPr>
      <w:proofErr w:type="spellStart"/>
      <w:r>
        <w:rPr>
          <w:lang w:val="en-GB"/>
        </w:rPr>
        <w:t>Markuss</w:t>
      </w:r>
      <w:proofErr w:type="spellEnd"/>
      <w:r>
        <w:rPr>
          <w:lang w:val="en-GB"/>
        </w:rPr>
        <w:t xml:space="preserve"> was silent, contemplating the fields, the trees and the sky.</w:t>
      </w:r>
    </w:p>
    <w:p w14:paraId="43B226C8" w14:textId="7DC30CCB" w:rsidR="00695D3D" w:rsidRDefault="0010388A" w:rsidP="0010388A">
      <w:pPr>
        <w:jc w:val="both"/>
        <w:rPr>
          <w:lang w:val="en-GB"/>
        </w:rPr>
      </w:pPr>
      <w:r>
        <w:rPr>
          <w:lang w:val="en-GB"/>
        </w:rPr>
        <w:t>“I sometimes worry you have got all the genes of your father. It does make me a little sad”.</w:t>
      </w:r>
      <w:r w:rsidR="00695D3D">
        <w:rPr>
          <w:lang w:val="en-GB"/>
        </w:rPr>
        <w:t xml:space="preserve"> And that was true</w:t>
      </w:r>
      <w:ins w:id="90" w:author="Ana Beatriz Apse Paes" w:date="2021-07-07T16:20:00Z">
        <w:r w:rsidR="00720644">
          <w:rPr>
            <w:lang w:val="en-GB"/>
          </w:rPr>
          <w:t>:</w:t>
        </w:r>
      </w:ins>
      <w:del w:id="91" w:author="Ana Beatriz Apse Paes" w:date="2021-07-07T16:20:00Z">
        <w:r w:rsidR="00695D3D" w:rsidDel="00720644">
          <w:rPr>
            <w:lang w:val="en-GB"/>
          </w:rPr>
          <w:delText>,</w:delText>
        </w:r>
      </w:del>
      <w:r w:rsidR="00695D3D">
        <w:rPr>
          <w:lang w:val="en-GB"/>
        </w:rPr>
        <w:t xml:space="preserve"> </w:t>
      </w:r>
      <w:proofErr w:type="spellStart"/>
      <w:r w:rsidR="00695D3D">
        <w:rPr>
          <w:lang w:val="en-GB"/>
        </w:rPr>
        <w:t>Markuss</w:t>
      </w:r>
      <w:proofErr w:type="spellEnd"/>
      <w:r w:rsidR="00695D3D">
        <w:rPr>
          <w:lang w:val="en-GB"/>
        </w:rPr>
        <w:t xml:space="preserve"> resemble</w:t>
      </w:r>
      <w:ins w:id="92" w:author="Ana Beatriz Apse Paes" w:date="2021-07-07T16:22:00Z">
        <w:r w:rsidR="00720644">
          <w:rPr>
            <w:lang w:val="en-GB"/>
          </w:rPr>
          <w:t>d</w:t>
        </w:r>
      </w:ins>
      <w:r w:rsidR="00695D3D">
        <w:rPr>
          <w:lang w:val="en-GB"/>
        </w:rPr>
        <w:t xml:space="preserve"> little his mother or maternal uncle, except for his greenish </w:t>
      </w:r>
      <w:r w:rsidR="00695D3D">
        <w:rPr>
          <w:lang w:val="en-GB"/>
        </w:rPr>
        <w:lastRenderedPageBreak/>
        <w:t xml:space="preserve">eyes. “Maybe,” </w:t>
      </w:r>
      <w:proofErr w:type="spellStart"/>
      <w:r w:rsidR="00695D3D">
        <w:rPr>
          <w:lang w:val="en-GB"/>
        </w:rPr>
        <w:t>Markuss</w:t>
      </w:r>
      <w:proofErr w:type="spellEnd"/>
      <w:r w:rsidR="00695D3D">
        <w:rPr>
          <w:lang w:val="en-GB"/>
        </w:rPr>
        <w:t xml:space="preserve"> said slowly, still looking at the horizon “but then I’d have your ugly mug”, and both laughed. “At least you got your mother</w:t>
      </w:r>
      <w:ins w:id="93" w:author="Ana Beatriz Apse Paes" w:date="2021-07-07T16:21:00Z">
        <w:r w:rsidR="00720644">
          <w:rPr>
            <w:lang w:val="en-GB"/>
          </w:rPr>
          <w:t>’s</w:t>
        </w:r>
      </w:ins>
      <w:r w:rsidR="00695D3D">
        <w:rPr>
          <w:lang w:val="en-GB"/>
        </w:rPr>
        <w:t xml:space="preserve"> wit</w:t>
      </w:r>
      <w:del w:id="94" w:author="Ana Beatriz Apse Paes" w:date="2021-07-07T16:22:00Z">
        <w:r w:rsidR="00695D3D" w:rsidDel="00720644">
          <w:rPr>
            <w:lang w:val="en-GB"/>
          </w:rPr>
          <w:delText>s</w:delText>
        </w:r>
      </w:del>
      <w:r w:rsidR="00695D3D">
        <w:rPr>
          <w:lang w:val="en-GB"/>
        </w:rPr>
        <w:t>”, his uncle punctuated.</w:t>
      </w:r>
    </w:p>
    <w:p w14:paraId="2E1CE937" w14:textId="599D425F" w:rsidR="005E07A1" w:rsidRDefault="00695D3D" w:rsidP="0010388A">
      <w:pPr>
        <w:jc w:val="both"/>
        <w:rPr>
          <w:lang w:val="en-GB"/>
        </w:rPr>
      </w:pPr>
      <w:r>
        <w:rPr>
          <w:lang w:val="en-GB"/>
        </w:rPr>
        <w:t xml:space="preserve">It was spring, and the fields were beginning to grow </w:t>
      </w:r>
      <w:commentRangeStart w:id="95"/>
      <w:r>
        <w:rPr>
          <w:lang w:val="en-GB"/>
        </w:rPr>
        <w:t xml:space="preserve">with life </w:t>
      </w:r>
      <w:commentRangeEnd w:id="95"/>
      <w:r w:rsidR="00720644">
        <w:rPr>
          <w:rStyle w:val="Refdecomentrio"/>
        </w:rPr>
        <w:commentReference w:id="95"/>
      </w:r>
      <w:r>
        <w:rPr>
          <w:lang w:val="en-GB"/>
        </w:rPr>
        <w:t xml:space="preserve">again, but </w:t>
      </w:r>
      <w:proofErr w:type="spellStart"/>
      <w:r>
        <w:rPr>
          <w:lang w:val="en-GB"/>
        </w:rPr>
        <w:t>Markuss</w:t>
      </w:r>
      <w:proofErr w:type="spellEnd"/>
      <w:r>
        <w:rPr>
          <w:lang w:val="en-GB"/>
        </w:rPr>
        <w:t xml:space="preserve"> saw no men working in the fields. He saw old people and girls. It felt </w:t>
      </w:r>
      <w:ins w:id="96" w:author="Ana Beatriz Apse Paes" w:date="2021-07-07T16:26:00Z">
        <w:r w:rsidR="00720644">
          <w:rPr>
            <w:lang w:val="en-GB"/>
          </w:rPr>
          <w:t xml:space="preserve">like this </w:t>
        </w:r>
      </w:ins>
      <w:r>
        <w:rPr>
          <w:lang w:val="en-GB"/>
        </w:rPr>
        <w:t>a different world since he left the trenches. The girls walked around with baskets of eggs and w</w:t>
      </w:r>
      <w:ins w:id="97" w:author="Ana Beatriz Apse Paes" w:date="2021-07-07T16:26:00Z">
        <w:r w:rsidR="00720644">
          <w:rPr>
            <w:lang w:val="en-GB"/>
          </w:rPr>
          <w:t>h</w:t>
        </w:r>
      </w:ins>
      <w:r>
        <w:rPr>
          <w:lang w:val="en-GB"/>
        </w:rPr>
        <w:t>eat</w:t>
      </w:r>
      <w:del w:id="98" w:author="Ana Beatriz Apse Paes" w:date="2021-07-07T16:26:00Z">
        <w:r w:rsidDel="00720644">
          <w:rPr>
            <w:lang w:val="en-GB"/>
          </w:rPr>
          <w:delText>h</w:delText>
        </w:r>
      </w:del>
      <w:r>
        <w:rPr>
          <w:lang w:val="en-GB"/>
        </w:rPr>
        <w:t xml:space="preserve">, </w:t>
      </w:r>
      <w:del w:id="99" w:author="Ana Beatriz Apse Paes" w:date="2021-07-07T16:26:00Z">
        <w:r w:rsidDel="00720644">
          <w:rPr>
            <w:lang w:val="en-GB"/>
          </w:rPr>
          <w:delText xml:space="preserve">lighting </w:delText>
        </w:r>
      </w:del>
      <w:ins w:id="100" w:author="Ana Beatriz Apse Paes" w:date="2021-07-07T16:26:00Z">
        <w:r w:rsidR="00720644">
          <w:rPr>
            <w:lang w:val="en-GB"/>
          </w:rPr>
          <w:t xml:space="preserve">lightly </w:t>
        </w:r>
      </w:ins>
      <w:r>
        <w:rPr>
          <w:lang w:val="en-GB"/>
        </w:rPr>
        <w:t xml:space="preserve">enjoying life and the sun, </w:t>
      </w:r>
      <w:del w:id="101" w:author="Ana Beatriz Apse Paes" w:date="2021-07-07T16:26:00Z">
        <w:r w:rsidDel="00720644">
          <w:rPr>
            <w:lang w:val="en-GB"/>
          </w:rPr>
          <w:delText xml:space="preserve">and </w:delText>
        </w:r>
      </w:del>
      <w:r>
        <w:rPr>
          <w:lang w:val="en-GB"/>
        </w:rPr>
        <w:t xml:space="preserve">laughing </w:t>
      </w:r>
      <w:del w:id="102" w:author="Ana Beatriz Apse Paes" w:date="2021-07-07T16:26:00Z">
        <w:r w:rsidDel="00720644">
          <w:rPr>
            <w:lang w:val="en-GB"/>
          </w:rPr>
          <w:delText xml:space="preserve">between </w:delText>
        </w:r>
      </w:del>
      <w:ins w:id="103" w:author="Ana Beatriz Apse Paes" w:date="2021-07-07T16:26:00Z">
        <w:r w:rsidR="00720644">
          <w:rPr>
            <w:lang w:val="en-GB"/>
          </w:rPr>
          <w:t xml:space="preserve">among </w:t>
        </w:r>
      </w:ins>
      <w:r>
        <w:rPr>
          <w:lang w:val="en-GB"/>
        </w:rPr>
        <w:t>themselves</w:t>
      </w:r>
      <w:r w:rsidR="005E07A1">
        <w:rPr>
          <w:lang w:val="en-GB"/>
        </w:rPr>
        <w:t xml:space="preserve">. “Let’s </w:t>
      </w:r>
      <w:del w:id="104" w:author="Ana Beatriz Apse Paes" w:date="2021-07-07T16:27:00Z">
        <w:r w:rsidR="005E07A1" w:rsidDel="00720644">
          <w:rPr>
            <w:lang w:val="en-GB"/>
          </w:rPr>
          <w:delText xml:space="preserve">visit </w:delText>
        </w:r>
      </w:del>
      <w:ins w:id="105" w:author="Ana Beatriz Apse Paes" w:date="2021-07-07T16:27:00Z">
        <w:r w:rsidR="00720644">
          <w:rPr>
            <w:lang w:val="en-GB"/>
          </w:rPr>
          <w:t xml:space="preserve">go to </w:t>
        </w:r>
      </w:ins>
      <w:r w:rsidR="005E07A1">
        <w:rPr>
          <w:lang w:val="en-GB"/>
        </w:rPr>
        <w:t>the lake”, some of them were planning</w:t>
      </w:r>
      <w:r>
        <w:rPr>
          <w:lang w:val="en-GB"/>
        </w:rPr>
        <w:t xml:space="preserve">. For a moment, </w:t>
      </w:r>
      <w:ins w:id="106" w:author="Ana Beatriz Apse Paes" w:date="2021-07-07T16:27:00Z">
        <w:r w:rsidR="00720644">
          <w:rPr>
            <w:lang w:val="en-GB"/>
          </w:rPr>
          <w:t>it</w:t>
        </w:r>
      </w:ins>
      <w:ins w:id="107" w:author="Ana Beatriz Apse Paes" w:date="2021-07-07T16:28:00Z">
        <w:r w:rsidR="00720644">
          <w:rPr>
            <w:lang w:val="en-GB"/>
          </w:rPr>
          <w:t xml:space="preserve"> seemed to </w:t>
        </w:r>
      </w:ins>
      <w:proofErr w:type="spellStart"/>
      <w:r>
        <w:rPr>
          <w:lang w:val="en-GB"/>
        </w:rPr>
        <w:t>Markuss</w:t>
      </w:r>
      <w:proofErr w:type="spellEnd"/>
      <w:r>
        <w:rPr>
          <w:lang w:val="en-GB"/>
        </w:rPr>
        <w:t xml:space="preserve"> </w:t>
      </w:r>
      <w:del w:id="108" w:author="Ana Beatriz Apse Paes" w:date="2021-07-07T16:28:00Z">
        <w:r w:rsidDel="00720644">
          <w:rPr>
            <w:lang w:val="en-GB"/>
          </w:rPr>
          <w:delText xml:space="preserve">thought </w:delText>
        </w:r>
      </w:del>
      <w:ins w:id="109" w:author="Ana Beatriz Apse Paes" w:date="2021-07-07T16:28:00Z">
        <w:r w:rsidR="00720644">
          <w:rPr>
            <w:lang w:val="en-GB"/>
          </w:rPr>
          <w:t xml:space="preserve">as though </w:t>
        </w:r>
      </w:ins>
      <w:del w:id="110" w:author="Ana Beatriz Apse Paes" w:date="2021-07-07T16:28:00Z">
        <w:r w:rsidDel="00720644">
          <w:rPr>
            <w:lang w:val="en-GB"/>
          </w:rPr>
          <w:delText xml:space="preserve">that this was a place </w:delText>
        </w:r>
      </w:del>
      <w:r>
        <w:rPr>
          <w:lang w:val="en-GB"/>
        </w:rPr>
        <w:t xml:space="preserve">where </w:t>
      </w:r>
      <w:del w:id="111" w:author="Ana Beatriz Apse Paes" w:date="2021-07-07T16:27:00Z">
        <w:r w:rsidDel="00720644">
          <w:rPr>
            <w:lang w:val="en-GB"/>
          </w:rPr>
          <w:delText xml:space="preserve">existed </w:delText>
        </w:r>
      </w:del>
      <w:r>
        <w:rPr>
          <w:lang w:val="en-GB"/>
        </w:rPr>
        <w:t>no worries</w:t>
      </w:r>
      <w:ins w:id="112" w:author="Ana Beatriz Apse Paes" w:date="2021-07-07T16:27:00Z">
        <w:r w:rsidR="00720644" w:rsidRPr="00720644">
          <w:rPr>
            <w:lang w:val="en-GB"/>
          </w:rPr>
          <w:t xml:space="preserve"> </w:t>
        </w:r>
        <w:r w:rsidR="00720644">
          <w:rPr>
            <w:lang w:val="en-GB"/>
          </w:rPr>
          <w:t>existed</w:t>
        </w:r>
      </w:ins>
      <w:ins w:id="113" w:author="Ana Beatriz Apse Paes" w:date="2021-07-07T16:28:00Z">
        <w:r w:rsidR="00720644">
          <w:rPr>
            <w:lang w:val="en-GB"/>
          </w:rPr>
          <w:t xml:space="preserve"> in this world</w:t>
        </w:r>
      </w:ins>
      <w:r>
        <w:rPr>
          <w:lang w:val="en-GB"/>
        </w:rPr>
        <w:t xml:space="preserve">. </w:t>
      </w:r>
      <w:r w:rsidR="005E07A1">
        <w:rPr>
          <w:lang w:val="en-GB"/>
        </w:rPr>
        <w:t xml:space="preserve">They looked at him with curiosity, before smiling and continuing their daily walk. </w:t>
      </w:r>
      <w:proofErr w:type="spellStart"/>
      <w:r w:rsidR="005E07A1">
        <w:rPr>
          <w:lang w:val="en-GB"/>
        </w:rPr>
        <w:t>Markuss</w:t>
      </w:r>
      <w:proofErr w:type="spellEnd"/>
      <w:r w:rsidR="005E07A1">
        <w:rPr>
          <w:lang w:val="en-GB"/>
        </w:rPr>
        <w:t xml:space="preserve"> felt out of place.</w:t>
      </w:r>
    </w:p>
    <w:p w14:paraId="74037A09" w14:textId="3C70D896" w:rsidR="005E07A1" w:rsidRDefault="005E07A1" w:rsidP="0010388A">
      <w:pPr>
        <w:jc w:val="both"/>
        <w:rPr>
          <w:lang w:val="en-GB"/>
        </w:rPr>
      </w:pPr>
      <w:r>
        <w:rPr>
          <w:lang w:val="en-GB"/>
        </w:rPr>
        <w:t xml:space="preserve">“You don’t see that a lot”, </w:t>
      </w:r>
      <w:proofErr w:type="spellStart"/>
      <w:r>
        <w:rPr>
          <w:lang w:val="en-GB"/>
        </w:rPr>
        <w:t>Markuss</w:t>
      </w:r>
      <w:proofErr w:type="spellEnd"/>
      <w:r>
        <w:rPr>
          <w:lang w:val="en-GB"/>
        </w:rPr>
        <w:t xml:space="preserve"> said.</w:t>
      </w:r>
    </w:p>
    <w:p w14:paraId="5031D758" w14:textId="59DCE51B" w:rsidR="005E07A1" w:rsidRDefault="005E07A1" w:rsidP="0010388A">
      <w:pPr>
        <w:jc w:val="both"/>
        <w:rPr>
          <w:lang w:val="en-GB"/>
        </w:rPr>
      </w:pPr>
      <w:r>
        <w:rPr>
          <w:lang w:val="en-GB"/>
        </w:rPr>
        <w:t>“Girls?”</w:t>
      </w:r>
    </w:p>
    <w:p w14:paraId="0A4E2A0F" w14:textId="3BDB453D" w:rsidR="005E07A1" w:rsidRDefault="005E07A1" w:rsidP="0010388A">
      <w:pPr>
        <w:jc w:val="both"/>
        <w:rPr>
          <w:lang w:val="en-GB"/>
        </w:rPr>
      </w:pPr>
      <w:r>
        <w:rPr>
          <w:lang w:val="en-GB"/>
        </w:rPr>
        <w:t>“Smiles”.</w:t>
      </w:r>
    </w:p>
    <w:p w14:paraId="65FC0F99" w14:textId="5F8C1D1A" w:rsidR="00F63B84" w:rsidRDefault="00F63B84" w:rsidP="0010388A">
      <w:pPr>
        <w:jc w:val="both"/>
        <w:rPr>
          <w:lang w:val="en-GB"/>
        </w:rPr>
      </w:pPr>
      <w:commentRangeStart w:id="114"/>
      <w:r>
        <w:rPr>
          <w:lang w:val="en-GB"/>
        </w:rPr>
        <w:t>(</w:t>
      </w:r>
      <w:proofErr w:type="spellStart"/>
      <w:r>
        <w:rPr>
          <w:lang w:val="en-GB"/>
        </w:rPr>
        <w:t>Markuss</w:t>
      </w:r>
      <w:proofErr w:type="spellEnd"/>
      <w:r>
        <w:rPr>
          <w:lang w:val="en-GB"/>
        </w:rPr>
        <w:t xml:space="preserve"> thinks about his cousin)</w:t>
      </w:r>
      <w:commentRangeEnd w:id="114"/>
      <w:r w:rsidR="00720644">
        <w:rPr>
          <w:rStyle w:val="Refdecomentrio"/>
        </w:rPr>
        <w:commentReference w:id="114"/>
      </w:r>
    </w:p>
    <w:p w14:paraId="69FDB682" w14:textId="4EA143CE" w:rsidR="00F63B84" w:rsidRDefault="00F63B84" w:rsidP="0010388A">
      <w:pPr>
        <w:jc w:val="both"/>
        <w:rPr>
          <w:lang w:val="en-GB"/>
        </w:rPr>
      </w:pPr>
      <w:r>
        <w:rPr>
          <w:lang w:val="en-GB"/>
        </w:rPr>
        <w:t>“And how is it?” Uncle asked, after some silence. “The war?”</w:t>
      </w:r>
    </w:p>
    <w:p w14:paraId="1BB3148C" w14:textId="4C8FF1F8" w:rsidR="00F63B84" w:rsidRDefault="00F63B84" w:rsidP="0010388A">
      <w:pPr>
        <w:jc w:val="both"/>
        <w:rPr>
          <w:lang w:val="en-GB"/>
        </w:rPr>
      </w:pPr>
      <w:r>
        <w:rPr>
          <w:lang w:val="en-GB"/>
        </w:rPr>
        <w:t xml:space="preserve">“Brutal, bloody, dirty and full of mud.” </w:t>
      </w:r>
      <w:proofErr w:type="spellStart"/>
      <w:r>
        <w:rPr>
          <w:lang w:val="en-GB"/>
        </w:rPr>
        <w:t>Markuss</w:t>
      </w:r>
      <w:proofErr w:type="spellEnd"/>
      <w:r>
        <w:rPr>
          <w:lang w:val="en-GB"/>
        </w:rPr>
        <w:t xml:space="preserve"> looked at the horizon again</w:t>
      </w:r>
      <w:ins w:id="115" w:author="Ana Beatriz Apse Paes" w:date="2021-07-07T16:30:00Z">
        <w:r w:rsidR="00720644">
          <w:rPr>
            <w:lang w:val="en-GB"/>
          </w:rPr>
          <w:t xml:space="preserve"> -</w:t>
        </w:r>
      </w:ins>
      <w:del w:id="116" w:author="Ana Beatriz Apse Paes" w:date="2021-07-07T16:29:00Z">
        <w:r w:rsidDel="00720644">
          <w:rPr>
            <w:lang w:val="en-GB"/>
          </w:rPr>
          <w:delText>,</w:delText>
        </w:r>
      </w:del>
      <w:r>
        <w:rPr>
          <w:lang w:val="en-GB"/>
        </w:rPr>
        <w:t xml:space="preserve"> he seemed small, stooped in his seat. “It’s months of uneasiness followed by seconds of horror.”</w:t>
      </w:r>
    </w:p>
    <w:p w14:paraId="7EB25D67" w14:textId="7B908DE8" w:rsidR="00F63B84" w:rsidRDefault="00F63B84" w:rsidP="0010388A">
      <w:pPr>
        <w:jc w:val="both"/>
        <w:rPr>
          <w:lang w:val="en-GB"/>
        </w:rPr>
      </w:pPr>
      <w:r>
        <w:rPr>
          <w:lang w:val="en-GB"/>
        </w:rPr>
        <w:t xml:space="preserve">“But </w:t>
      </w:r>
      <w:ins w:id="117" w:author="Ana Beatriz Apse Paes" w:date="2021-07-07T16:30:00Z">
        <w:r w:rsidR="00720644">
          <w:rPr>
            <w:lang w:val="en-GB"/>
          </w:rPr>
          <w:t xml:space="preserve">do </w:t>
        </w:r>
      </w:ins>
      <w:r>
        <w:rPr>
          <w:lang w:val="en-GB"/>
        </w:rPr>
        <w:t>you keep</w:t>
      </w:r>
      <w:ins w:id="118" w:author="Ana Beatriz Apse Paes" w:date="2021-07-07T16:30:00Z">
        <w:r w:rsidR="00720644">
          <w:rPr>
            <w:lang w:val="en-GB"/>
          </w:rPr>
          <w:t xml:space="preserve"> your</w:t>
        </w:r>
      </w:ins>
      <w:r>
        <w:rPr>
          <w:lang w:val="en-GB"/>
        </w:rPr>
        <w:t xml:space="preserve"> spirits up?”</w:t>
      </w:r>
    </w:p>
    <w:p w14:paraId="1DB62EBA" w14:textId="02618093" w:rsidR="00A4741F" w:rsidRDefault="00F63B84" w:rsidP="0010388A">
      <w:pPr>
        <w:jc w:val="both"/>
        <w:rPr>
          <w:lang w:val="en-GB"/>
        </w:rPr>
      </w:pPr>
      <w:r>
        <w:rPr>
          <w:lang w:val="en-GB"/>
        </w:rPr>
        <w:t xml:space="preserve">“It’s hard.” </w:t>
      </w:r>
      <w:proofErr w:type="spellStart"/>
      <w:r>
        <w:rPr>
          <w:lang w:val="en-GB"/>
        </w:rPr>
        <w:t>Markuss</w:t>
      </w:r>
      <w:proofErr w:type="spellEnd"/>
      <w:r>
        <w:rPr>
          <w:lang w:val="en-GB"/>
        </w:rPr>
        <w:t xml:space="preserve"> sigh</w:t>
      </w:r>
      <w:del w:id="119" w:author="Ana Beatriz Apse Paes" w:date="2021-07-07T16:35:00Z">
        <w:r w:rsidDel="00720644">
          <w:rPr>
            <w:lang w:val="en-GB"/>
          </w:rPr>
          <w:delText>t</w:delText>
        </w:r>
      </w:del>
      <w:r>
        <w:rPr>
          <w:lang w:val="en-GB"/>
        </w:rPr>
        <w:t xml:space="preserve">ed before </w:t>
      </w:r>
      <w:commentRangeStart w:id="120"/>
      <w:r>
        <w:rPr>
          <w:lang w:val="en-GB"/>
        </w:rPr>
        <w:t>throwing a half-smile</w:t>
      </w:r>
      <w:commentRangeEnd w:id="120"/>
      <w:r w:rsidR="00720644">
        <w:rPr>
          <w:rStyle w:val="Refdecomentrio"/>
        </w:rPr>
        <w:commentReference w:id="120"/>
      </w:r>
      <w:r>
        <w:rPr>
          <w:lang w:val="en-GB"/>
        </w:rPr>
        <w:t>. “but I try.</w:t>
      </w:r>
      <w:r w:rsidR="00A4741F">
        <w:rPr>
          <w:lang w:val="en-GB"/>
        </w:rPr>
        <w:t xml:space="preserve"> I wish I still could go back home. </w:t>
      </w:r>
      <w:r w:rsidR="00A4741F" w:rsidRPr="00A4741F">
        <w:rPr>
          <w:lang w:val="en-GB"/>
        </w:rPr>
        <w:t>I wish none of this had happened.</w:t>
      </w:r>
      <w:r w:rsidR="00A4741F">
        <w:rPr>
          <w:lang w:val="en-GB"/>
        </w:rPr>
        <w:t>”</w:t>
      </w:r>
    </w:p>
    <w:p w14:paraId="7FCD9C25" w14:textId="548971F6" w:rsidR="00A4741F" w:rsidRDefault="00A4741F" w:rsidP="0010388A">
      <w:pPr>
        <w:jc w:val="both"/>
        <w:rPr>
          <w:lang w:val="en-GB"/>
        </w:rPr>
      </w:pPr>
      <w:r>
        <w:rPr>
          <w:lang w:val="en-GB"/>
        </w:rPr>
        <w:t>“</w:t>
      </w:r>
      <w:r w:rsidRPr="00A4741F">
        <w:rPr>
          <w:lang w:val="en-GB"/>
        </w:rPr>
        <w:t>So do all who live to see such times,</w:t>
      </w:r>
      <w:r>
        <w:rPr>
          <w:lang w:val="en-GB"/>
        </w:rPr>
        <w:t>” His uncle said. He did not know war, but he knew hard times. “</w:t>
      </w:r>
      <w:r w:rsidRPr="00A4741F">
        <w:rPr>
          <w:lang w:val="en-GB"/>
        </w:rPr>
        <w:t>but that is not for them to decide. All we have to decide is what to do with the time that is given to us.”</w:t>
      </w:r>
    </w:p>
    <w:p w14:paraId="375CDEF6" w14:textId="7A754464" w:rsidR="00F63B84" w:rsidRDefault="00F63B84" w:rsidP="0010388A">
      <w:pPr>
        <w:jc w:val="both"/>
        <w:rPr>
          <w:lang w:val="en-GB"/>
        </w:rPr>
      </w:pPr>
      <w:commentRangeStart w:id="121"/>
      <w:r>
        <w:rPr>
          <w:lang w:val="en-GB"/>
        </w:rPr>
        <w:t>(revise)</w:t>
      </w:r>
      <w:commentRangeEnd w:id="121"/>
      <w:r w:rsidR="00720644">
        <w:rPr>
          <w:rStyle w:val="Refdecomentrio"/>
        </w:rPr>
        <w:commentReference w:id="121"/>
      </w:r>
    </w:p>
    <w:p w14:paraId="0E3303D1" w14:textId="4A6AD2BB" w:rsidR="00EC0241" w:rsidRDefault="00EC0241" w:rsidP="0010388A">
      <w:pPr>
        <w:jc w:val="both"/>
        <w:rPr>
          <w:lang w:val="en-GB"/>
        </w:rPr>
      </w:pPr>
      <w:r>
        <w:rPr>
          <w:lang w:val="en-GB"/>
        </w:rPr>
        <w:t>They reached a wooden house on top of a small hill. A small cobblestone wall separated the w</w:t>
      </w:r>
      <w:ins w:id="122" w:author="Ana Beatriz Apse Paes" w:date="2021-07-07T16:41:00Z">
        <w:r w:rsidR="00720644">
          <w:rPr>
            <w:lang w:val="en-GB"/>
          </w:rPr>
          <w:t>h</w:t>
        </w:r>
      </w:ins>
      <w:r>
        <w:rPr>
          <w:lang w:val="en-GB"/>
        </w:rPr>
        <w:t>eat</w:t>
      </w:r>
      <w:del w:id="123" w:author="Ana Beatriz Apse Paes" w:date="2021-07-07T16:41:00Z">
        <w:r w:rsidDel="00720644">
          <w:rPr>
            <w:lang w:val="en-GB"/>
          </w:rPr>
          <w:delText>h</w:delText>
        </w:r>
      </w:del>
      <w:r>
        <w:rPr>
          <w:lang w:val="en-GB"/>
        </w:rPr>
        <w:t xml:space="preserve"> of the surrounding field from the grass </w:t>
      </w:r>
      <w:del w:id="124" w:author="Ana Beatriz Apse Paes" w:date="2021-07-07T16:42:00Z">
        <w:r w:rsidDel="00720644">
          <w:rPr>
            <w:lang w:val="en-GB"/>
          </w:rPr>
          <w:delText>inside</w:delText>
        </w:r>
      </w:del>
      <w:ins w:id="125" w:author="Ana Beatriz Apse Paes" w:date="2021-07-07T16:42:00Z">
        <w:r w:rsidR="00720644">
          <w:rPr>
            <w:lang w:val="en-GB"/>
          </w:rPr>
          <w:t>of the house’s yard</w:t>
        </w:r>
      </w:ins>
      <w:r>
        <w:rPr>
          <w:lang w:val="en-GB"/>
        </w:rPr>
        <w:t xml:space="preserve">. </w:t>
      </w:r>
      <w:del w:id="126" w:author="Ana Beatriz Apse Paes" w:date="2021-07-07T16:42:00Z">
        <w:r w:rsidDel="00720644">
          <w:rPr>
            <w:lang w:val="en-GB"/>
          </w:rPr>
          <w:delText>The house</w:delText>
        </w:r>
      </w:del>
      <w:ins w:id="127" w:author="Ana Beatriz Apse Paes" w:date="2021-07-07T16:42:00Z">
        <w:r w:rsidR="00720644">
          <w:rPr>
            <w:lang w:val="en-GB"/>
          </w:rPr>
          <w:t>It</w:t>
        </w:r>
      </w:ins>
      <w:r>
        <w:rPr>
          <w:lang w:val="en-GB"/>
        </w:rPr>
        <w:t xml:space="preserve"> was small but full of life</w:t>
      </w:r>
      <w:ins w:id="128" w:author="Ana Beatriz Apse Paes" w:date="2021-07-07T16:42:00Z">
        <w:r w:rsidR="00720644">
          <w:rPr>
            <w:lang w:val="en-GB"/>
          </w:rPr>
          <w:t>;</w:t>
        </w:r>
      </w:ins>
      <w:del w:id="129" w:author="Ana Beatriz Apse Paes" w:date="2021-07-07T16:42:00Z">
        <w:r w:rsidDel="00720644">
          <w:rPr>
            <w:lang w:val="en-GB"/>
          </w:rPr>
          <w:delText>,</w:delText>
        </w:r>
      </w:del>
      <w:r>
        <w:rPr>
          <w:lang w:val="en-GB"/>
        </w:rPr>
        <w:t xml:space="preserve"> the family old terrier </w:t>
      </w:r>
      <w:proofErr w:type="gramStart"/>
      <w:r>
        <w:rPr>
          <w:lang w:val="en-GB"/>
        </w:rPr>
        <w:t>slept</w:t>
      </w:r>
      <w:proofErr w:type="gramEnd"/>
      <w:r>
        <w:rPr>
          <w:lang w:val="en-GB"/>
        </w:rPr>
        <w:t xml:space="preserve"> and the cattle grazed, and a big trail of smoke and delicious </w:t>
      </w:r>
      <w:commentRangeStart w:id="130"/>
      <w:r>
        <w:rPr>
          <w:lang w:val="en-GB"/>
        </w:rPr>
        <w:t xml:space="preserve">smell </w:t>
      </w:r>
      <w:commentRangeEnd w:id="130"/>
      <w:r w:rsidR="00720644">
        <w:rPr>
          <w:rStyle w:val="Refdecomentrio"/>
        </w:rPr>
        <w:commentReference w:id="130"/>
      </w:r>
      <w:r>
        <w:rPr>
          <w:lang w:val="en-GB"/>
        </w:rPr>
        <w:t xml:space="preserve">came from the chimney. </w:t>
      </w:r>
    </w:p>
    <w:p w14:paraId="3E1E8C61" w14:textId="2D56C957" w:rsidR="008553C9" w:rsidRDefault="008553C9" w:rsidP="0010388A">
      <w:pPr>
        <w:jc w:val="both"/>
        <w:rPr>
          <w:lang w:val="en-GB"/>
        </w:rPr>
      </w:pPr>
      <w:del w:id="131" w:author="Ana Beatriz Apse Paes" w:date="2021-07-07T16:43:00Z">
        <w:r w:rsidDel="00720644">
          <w:rPr>
            <w:lang w:val="en-GB"/>
          </w:rPr>
          <w:delText xml:space="preserve">When they reached their home, </w:delText>
        </w:r>
      </w:del>
      <w:del w:id="132" w:author="Ana Beatriz Apse Paes" w:date="2021-07-07T16:34:00Z">
        <w:r w:rsidDel="00720644">
          <w:rPr>
            <w:lang w:val="en-GB"/>
          </w:rPr>
          <w:delText xml:space="preserve">her </w:delText>
        </w:r>
      </w:del>
      <w:ins w:id="133" w:author="Ana Beatriz Apse Paes" w:date="2021-07-07T16:43:00Z">
        <w:r w:rsidR="00720644">
          <w:rPr>
            <w:lang w:val="en-GB"/>
          </w:rPr>
          <w:t xml:space="preserve">At their sight atop of the hill, his </w:t>
        </w:r>
      </w:ins>
      <w:r>
        <w:rPr>
          <w:lang w:val="en-GB"/>
        </w:rPr>
        <w:t xml:space="preserve">aunt ran to greet them. Her arms seemed stronger than her husband’s, for the hug </w:t>
      </w:r>
      <w:del w:id="134" w:author="Ana Beatriz Apse Paes" w:date="2021-07-07T16:43:00Z">
        <w:r w:rsidDel="00720644">
          <w:rPr>
            <w:lang w:val="en-GB"/>
          </w:rPr>
          <w:delText xml:space="preserve">Markuss got </w:delText>
        </w:r>
      </w:del>
      <w:r>
        <w:rPr>
          <w:lang w:val="en-GB"/>
        </w:rPr>
        <w:t xml:space="preserve">almost suffocated </w:t>
      </w:r>
      <w:proofErr w:type="spellStart"/>
      <w:ins w:id="135" w:author="Ana Beatriz Apse Paes" w:date="2021-07-07T16:43:00Z">
        <w:r w:rsidR="00720644">
          <w:rPr>
            <w:lang w:val="en-GB"/>
          </w:rPr>
          <w:t>Markuss</w:t>
        </w:r>
      </w:ins>
      <w:proofErr w:type="spellEnd"/>
      <w:del w:id="136" w:author="Ana Beatriz Apse Paes" w:date="2021-07-07T16:43:00Z">
        <w:r w:rsidDel="00720644">
          <w:rPr>
            <w:lang w:val="en-GB"/>
          </w:rPr>
          <w:delText>him</w:delText>
        </w:r>
      </w:del>
      <w:r>
        <w:rPr>
          <w:lang w:val="en-GB"/>
        </w:rPr>
        <w:t xml:space="preserve">. “Oh dear,” she said, “it’s so good to see you.” She </w:t>
      </w:r>
      <w:del w:id="137" w:author="Ana Beatriz Apse Paes" w:date="2021-07-07T16:44:00Z">
        <w:r w:rsidDel="00720644">
          <w:rPr>
            <w:lang w:val="en-GB"/>
          </w:rPr>
          <w:delText>passed her hand in</w:delText>
        </w:r>
      </w:del>
      <w:ins w:id="138" w:author="Ana Beatriz Apse Paes" w:date="2021-07-07T16:44:00Z">
        <w:r w:rsidR="00720644">
          <w:rPr>
            <w:lang w:val="en-GB"/>
          </w:rPr>
          <w:t>held</w:t>
        </w:r>
      </w:ins>
      <w:r>
        <w:rPr>
          <w:lang w:val="en-GB"/>
        </w:rPr>
        <w:t xml:space="preserve"> his dirty cheeks</w:t>
      </w:r>
      <w:ins w:id="139" w:author="Ana Beatriz Apse Paes" w:date="2021-07-07T16:44:00Z">
        <w:r w:rsidR="00720644">
          <w:rPr>
            <w:lang w:val="en-GB"/>
          </w:rPr>
          <w:t xml:space="preserve"> in her hands</w:t>
        </w:r>
      </w:ins>
      <w:r>
        <w:rPr>
          <w:lang w:val="en-GB"/>
        </w:rPr>
        <w:t>, “you look so much like your father. Now let’s come inside, I have made luncheon for our travellers”.</w:t>
      </w:r>
    </w:p>
    <w:p w14:paraId="522F2A7F" w14:textId="3E0302C5" w:rsidR="00EC0241" w:rsidRDefault="008553C9" w:rsidP="0010388A">
      <w:pPr>
        <w:jc w:val="both"/>
        <w:rPr>
          <w:lang w:val="en-GB"/>
        </w:rPr>
      </w:pPr>
      <w:r>
        <w:rPr>
          <w:lang w:val="en-GB"/>
        </w:rPr>
        <w:t>“</w:t>
      </w:r>
      <w:r w:rsidR="00EC0241">
        <w:rPr>
          <w:lang w:val="en-GB"/>
        </w:rPr>
        <w:t>Honey, would you mind if we…”, Uncle said, slightly tilting his head to the right. “before</w:t>
      </w:r>
      <w:ins w:id="140" w:author="Ana Beatriz Apse Paes" w:date="2021-07-07T16:44:00Z">
        <w:r w:rsidR="00720644">
          <w:rPr>
            <w:lang w:val="en-GB"/>
          </w:rPr>
          <w:t xml:space="preserve"> we</w:t>
        </w:r>
      </w:ins>
      <w:ins w:id="141" w:author="Ana Beatriz Apse Paes" w:date="2021-07-07T16:45:00Z">
        <w:r w:rsidR="00720644">
          <w:rPr>
            <w:lang w:val="en-GB"/>
          </w:rPr>
          <w:t xml:space="preserve"> ate</w:t>
        </w:r>
      </w:ins>
      <w:r w:rsidR="00EC0241">
        <w:rPr>
          <w:lang w:val="en-GB"/>
        </w:rPr>
        <w:t xml:space="preserve">?”. It was then that his aunt realized the flowers he carried were not </w:t>
      </w:r>
      <w:ins w:id="142" w:author="Ana Beatriz Apse Paes" w:date="2021-07-07T16:45:00Z">
        <w:r w:rsidR="00720644">
          <w:rPr>
            <w:lang w:val="en-GB"/>
          </w:rPr>
          <w:t xml:space="preserve">out of </w:t>
        </w:r>
      </w:ins>
      <w:r w:rsidR="00EC0241">
        <w:rPr>
          <w:lang w:val="en-GB"/>
        </w:rPr>
        <w:t>courtesy. “Of course, my dear, please. I’ll be inside”.</w:t>
      </w:r>
    </w:p>
    <w:p w14:paraId="1884720A" w14:textId="29FE693D" w:rsidR="00EC0241" w:rsidRDefault="00EC0241" w:rsidP="00EC0241">
      <w:pPr>
        <w:jc w:val="both"/>
        <w:rPr>
          <w:lang w:val="en-GB"/>
        </w:rPr>
      </w:pPr>
      <w:r>
        <w:rPr>
          <w:lang w:val="en-GB"/>
        </w:rPr>
        <w:t xml:space="preserve">His uncle took him to the side of the house. Beneath a tree stood a small gravel rectangle, with a stone on top. </w:t>
      </w:r>
      <w:del w:id="143" w:author="Ana Beatriz Apse Paes" w:date="2021-07-07T16:45:00Z">
        <w:r w:rsidDel="00720644">
          <w:rPr>
            <w:lang w:val="en-GB"/>
          </w:rPr>
          <w:delText>It had his</w:delText>
        </w:r>
      </w:del>
      <w:ins w:id="144" w:author="Ana Beatriz Apse Paes" w:date="2021-07-07T16:45:00Z">
        <w:r w:rsidR="00720644">
          <w:rPr>
            <w:lang w:val="en-GB"/>
          </w:rPr>
          <w:t>His</w:t>
        </w:r>
      </w:ins>
      <w:r>
        <w:rPr>
          <w:lang w:val="en-GB"/>
        </w:rPr>
        <w:t xml:space="preserve"> father</w:t>
      </w:r>
      <w:ins w:id="145" w:author="Ana Beatriz Apse Paes" w:date="2021-07-07T16:44:00Z">
        <w:r w:rsidR="00720644">
          <w:rPr>
            <w:lang w:val="en-GB"/>
          </w:rPr>
          <w:t>’</w:t>
        </w:r>
      </w:ins>
      <w:r>
        <w:rPr>
          <w:lang w:val="en-GB"/>
        </w:rPr>
        <w:t>s name</w:t>
      </w:r>
      <w:ins w:id="146" w:author="Ana Beatriz Apse Paes" w:date="2021-07-07T16:45:00Z">
        <w:r w:rsidR="00720644">
          <w:rPr>
            <w:lang w:val="en-GB"/>
          </w:rPr>
          <w:t xml:space="preserve"> was </w:t>
        </w:r>
      </w:ins>
      <w:ins w:id="147" w:author="Ana Beatriz Apse Paes" w:date="2021-07-07T16:46:00Z">
        <w:r w:rsidR="00720644">
          <w:rPr>
            <w:lang w:val="en-GB"/>
          </w:rPr>
          <w:t xml:space="preserve">carved in it. </w:t>
        </w:r>
      </w:ins>
      <w:del w:id="148" w:author="Ana Beatriz Apse Paes" w:date="2021-07-07T16:46:00Z">
        <w:r w:rsidDel="00720644">
          <w:rPr>
            <w:lang w:val="en-GB"/>
          </w:rPr>
          <w:delText>, however i</w:delText>
        </w:r>
      </w:del>
      <w:ins w:id="149" w:author="Ana Beatriz Apse Paes" w:date="2021-07-07T16:46:00Z">
        <w:r w:rsidR="00720644">
          <w:rPr>
            <w:lang w:val="en-GB"/>
          </w:rPr>
          <w:t>How strange it was to see</w:t>
        </w:r>
      </w:ins>
      <w:del w:id="150" w:author="Ana Beatriz Apse Paes" w:date="2021-07-07T16:46:00Z">
        <w:r w:rsidDel="00720644">
          <w:rPr>
            <w:lang w:val="en-GB"/>
          </w:rPr>
          <w:delText>t</w:delText>
        </w:r>
      </w:del>
      <w:r>
        <w:rPr>
          <w:lang w:val="en-GB"/>
        </w:rPr>
        <w:t xml:space="preserve"> </w:t>
      </w:r>
      <w:ins w:id="151" w:author="Ana Beatriz Apse Paes" w:date="2021-07-07T16:46:00Z">
        <w:r w:rsidR="00720644">
          <w:rPr>
            <w:lang w:val="en-GB"/>
          </w:rPr>
          <w:t>a name so familiar in such a</w:t>
        </w:r>
      </w:ins>
      <w:ins w:id="152" w:author="Ana Beatriz Apse Paes" w:date="2021-07-07T16:47:00Z">
        <w:r w:rsidR="00720644">
          <w:rPr>
            <w:lang w:val="en-GB"/>
          </w:rPr>
          <w:t xml:space="preserve">n impersonal </w:t>
        </w:r>
      </w:ins>
      <w:ins w:id="153" w:author="Ana Beatriz Apse Paes" w:date="2021-07-07T16:46:00Z">
        <w:r w:rsidR="00720644">
          <w:rPr>
            <w:lang w:val="en-GB"/>
          </w:rPr>
          <w:t xml:space="preserve">stone. </w:t>
        </w:r>
      </w:ins>
      <w:ins w:id="154" w:author="Ana Beatriz Apse Paes" w:date="2021-07-07T16:47:00Z">
        <w:r w:rsidR="00720644">
          <w:rPr>
            <w:lang w:val="en-GB"/>
          </w:rPr>
          <w:t xml:space="preserve">It </w:t>
        </w:r>
      </w:ins>
      <w:r>
        <w:rPr>
          <w:lang w:val="en-GB"/>
        </w:rPr>
        <w:t xml:space="preserve">was the first time he ever saw it. </w:t>
      </w:r>
    </w:p>
    <w:p w14:paraId="0AE8B340" w14:textId="752E17B6" w:rsidR="006C401B" w:rsidRDefault="00EC0241" w:rsidP="0010388A">
      <w:pPr>
        <w:jc w:val="both"/>
        <w:rPr>
          <w:lang w:val="en-GB"/>
        </w:rPr>
      </w:pPr>
      <w:r>
        <w:rPr>
          <w:lang w:val="en-GB"/>
        </w:rPr>
        <w:t>“</w:t>
      </w:r>
      <w:proofErr w:type="spellStart"/>
      <w:r>
        <w:rPr>
          <w:lang w:val="en-GB"/>
        </w:rPr>
        <w:t>Purvas</w:t>
      </w:r>
      <w:proofErr w:type="spellEnd"/>
      <w:r>
        <w:rPr>
          <w:lang w:val="en-GB"/>
        </w:rPr>
        <w:t xml:space="preserve"> </w:t>
      </w:r>
      <w:proofErr w:type="spellStart"/>
      <w:r>
        <w:rPr>
          <w:lang w:val="en-GB"/>
        </w:rPr>
        <w:t>Purenes</w:t>
      </w:r>
      <w:proofErr w:type="spellEnd"/>
      <w:r>
        <w:rPr>
          <w:lang w:val="en-GB"/>
        </w:rPr>
        <w:t xml:space="preserve">”. </w:t>
      </w:r>
      <w:proofErr w:type="spellStart"/>
      <w:r>
        <w:rPr>
          <w:lang w:val="en-GB"/>
        </w:rPr>
        <w:t>Markuss</w:t>
      </w:r>
      <w:proofErr w:type="spellEnd"/>
      <w:r>
        <w:rPr>
          <w:lang w:val="en-GB"/>
        </w:rPr>
        <w:t xml:space="preserve"> looked at the small yellow tulip-like flower</w:t>
      </w:r>
      <w:ins w:id="155" w:author="Ana Beatriz Apse Paes" w:date="2021-07-07T16:48:00Z">
        <w:r w:rsidR="00720644">
          <w:rPr>
            <w:lang w:val="en-GB"/>
          </w:rPr>
          <w:t>s</w:t>
        </w:r>
      </w:ins>
      <w:r>
        <w:rPr>
          <w:lang w:val="en-GB"/>
        </w:rPr>
        <w:t xml:space="preserve"> in his hand. This </w:t>
      </w:r>
      <w:ins w:id="156" w:author="Ana Beatriz Apse Paes" w:date="2021-07-07T16:48:00Z">
        <w:r w:rsidR="00720644">
          <w:rPr>
            <w:lang w:val="en-GB"/>
          </w:rPr>
          <w:t xml:space="preserve">type of </w:t>
        </w:r>
      </w:ins>
      <w:r>
        <w:rPr>
          <w:lang w:val="en-GB"/>
        </w:rPr>
        <w:t xml:space="preserve">flower grew around </w:t>
      </w:r>
      <w:del w:id="157" w:author="Ana Beatriz Apse Paes" w:date="2021-07-07T16:48:00Z">
        <w:r w:rsidDel="00720644">
          <w:rPr>
            <w:lang w:val="en-GB"/>
          </w:rPr>
          <w:delText xml:space="preserve">the </w:delText>
        </w:r>
      </w:del>
      <w:r>
        <w:rPr>
          <w:lang w:val="en-GB"/>
        </w:rPr>
        <w:t xml:space="preserve">lakes and rivers </w:t>
      </w:r>
      <w:del w:id="158" w:author="Ana Beatriz Apse Paes" w:date="2021-07-07T16:48:00Z">
        <w:r w:rsidDel="00720644">
          <w:rPr>
            <w:lang w:val="en-GB"/>
          </w:rPr>
          <w:delText xml:space="preserve">of </w:delText>
        </w:r>
      </w:del>
      <w:ins w:id="159" w:author="Ana Beatriz Apse Paes" w:date="2021-07-07T16:48:00Z">
        <w:r w:rsidR="00720644">
          <w:rPr>
            <w:lang w:val="en-GB"/>
          </w:rPr>
          <w:t xml:space="preserve">in </w:t>
        </w:r>
      </w:ins>
      <w:r>
        <w:rPr>
          <w:lang w:val="en-GB"/>
        </w:rPr>
        <w:t xml:space="preserve">Latvia, and recently </w:t>
      </w:r>
      <w:proofErr w:type="spellStart"/>
      <w:r>
        <w:rPr>
          <w:lang w:val="en-GB"/>
        </w:rPr>
        <w:t>Markuss</w:t>
      </w:r>
      <w:proofErr w:type="spellEnd"/>
      <w:r>
        <w:rPr>
          <w:lang w:val="en-GB"/>
        </w:rPr>
        <w:t xml:space="preserve"> had discovered they also grow in muddy trenches. “A resilient little flower. I saw it outside my trench one day. A shell </w:t>
      </w:r>
      <w:r>
        <w:rPr>
          <w:lang w:val="en-GB"/>
        </w:rPr>
        <w:lastRenderedPageBreak/>
        <w:t>almost…”, he stopped</w:t>
      </w:r>
      <w:r w:rsidR="006C401B">
        <w:rPr>
          <w:lang w:val="en-GB"/>
        </w:rPr>
        <w:t xml:space="preserve"> </w:t>
      </w:r>
      <w:ins w:id="160" w:author="Ana Beatriz Apse Paes" w:date="2021-07-07T16:48:00Z">
        <w:r w:rsidR="00720644">
          <w:rPr>
            <w:lang w:val="en-GB"/>
          </w:rPr>
          <w:t xml:space="preserve">himself </w:t>
        </w:r>
      </w:ins>
      <w:del w:id="161" w:author="Ana Beatriz Apse Paes" w:date="2021-07-07T17:03:00Z">
        <w:r w:rsidR="006C401B" w:rsidDel="00720644">
          <w:rPr>
            <w:lang w:val="en-GB"/>
          </w:rPr>
          <w:delText>and contemplated</w:delText>
        </w:r>
      </w:del>
      <w:ins w:id="162" w:author="Ana Beatriz Apse Paes" w:date="2021-07-07T17:03:00Z">
        <w:r w:rsidR="00720644">
          <w:rPr>
            <w:lang w:val="en-GB"/>
          </w:rPr>
          <w:t>as an effort not to bring the shards of that shell into the conversation</w:t>
        </w:r>
      </w:ins>
      <w:r w:rsidR="006C401B">
        <w:rPr>
          <w:lang w:val="en-GB"/>
        </w:rPr>
        <w:t>. “</w:t>
      </w:r>
      <w:r w:rsidR="00A4741F">
        <w:rPr>
          <w:lang w:val="en-GB"/>
        </w:rPr>
        <w:t xml:space="preserve">It’s a reminder of home for a man buried away from it. </w:t>
      </w:r>
      <w:r w:rsidR="006C401B">
        <w:rPr>
          <w:lang w:val="en-GB"/>
        </w:rPr>
        <w:t>He would have loved it” he said, as he placed it above the gravel. “How long has it been?”</w:t>
      </w:r>
    </w:p>
    <w:p w14:paraId="0D30D469" w14:textId="315645F2" w:rsidR="006C401B" w:rsidRDefault="006C401B" w:rsidP="0010388A">
      <w:pPr>
        <w:jc w:val="both"/>
        <w:rPr>
          <w:lang w:val="en-GB"/>
        </w:rPr>
      </w:pPr>
      <w:r>
        <w:rPr>
          <w:lang w:val="en-GB"/>
        </w:rPr>
        <w:t>“Almost one year now</w:t>
      </w:r>
      <w:proofErr w:type="gramStart"/>
      <w:r>
        <w:rPr>
          <w:lang w:val="en-GB"/>
        </w:rPr>
        <w:t>… ”</w:t>
      </w:r>
      <w:proofErr w:type="gramEnd"/>
      <w:r>
        <w:rPr>
          <w:lang w:val="en-GB"/>
        </w:rPr>
        <w:t xml:space="preserve"> his uncle placed his hand on his shoulder. “Can you believe it?”. </w:t>
      </w:r>
      <w:proofErr w:type="spellStart"/>
      <w:r>
        <w:rPr>
          <w:lang w:val="en-GB"/>
        </w:rPr>
        <w:t>Markuss</w:t>
      </w:r>
      <w:proofErr w:type="spellEnd"/>
      <w:r>
        <w:rPr>
          <w:lang w:val="en-GB"/>
        </w:rPr>
        <w:t xml:space="preserve"> was silent again, contemplating the flower he would give to his not</w:t>
      </w:r>
      <w:del w:id="163" w:author="Ana Beatriz Apse Paes" w:date="2021-07-07T17:07:00Z">
        <w:r w:rsidDel="00720644">
          <w:rPr>
            <w:lang w:val="en-GB"/>
          </w:rPr>
          <w:delText>-yet</w:delText>
        </w:r>
      </w:del>
      <w:r>
        <w:rPr>
          <w:lang w:val="en-GB"/>
        </w:rPr>
        <w:t>-dead</w:t>
      </w:r>
      <w:ins w:id="164" w:author="Ana Beatriz Apse Paes" w:date="2021-07-07T17:07:00Z">
        <w:r w:rsidR="00720644">
          <w:rPr>
            <w:lang w:val="en-GB"/>
          </w:rPr>
          <w:t>-yet</w:t>
        </w:r>
      </w:ins>
      <w:r>
        <w:rPr>
          <w:lang w:val="en-GB"/>
        </w:rPr>
        <w:t xml:space="preserve"> mother. </w:t>
      </w:r>
      <w:ins w:id="165" w:author="Ana Beatriz Apse Paes" w:date="2021-07-07T17:08:00Z">
        <w:r w:rsidR="00720644">
          <w:rPr>
            <w:lang w:val="en-GB"/>
          </w:rPr>
          <w:t>Life is odd – it’s resilient enough to burs</w:t>
        </w:r>
      </w:ins>
      <w:ins w:id="166" w:author="Ana Beatriz Apse Paes" w:date="2021-07-07T17:09:00Z">
        <w:r w:rsidR="00720644">
          <w:rPr>
            <w:lang w:val="en-GB"/>
          </w:rPr>
          <w:t xml:space="preserve">t amid trenches, but also so fragile that </w:t>
        </w:r>
      </w:ins>
      <w:ins w:id="167" w:author="Ana Beatriz Apse Paes" w:date="2021-07-07T17:10:00Z">
        <w:r w:rsidR="00720644">
          <w:rPr>
            <w:lang w:val="en-GB"/>
          </w:rPr>
          <w:t>it threatened to leave her mother at every sigh.</w:t>
        </w:r>
      </w:ins>
      <w:ins w:id="168" w:author="Ana Beatriz Apse Paes" w:date="2021-07-07T17:08:00Z">
        <w:r w:rsidR="00720644">
          <w:rPr>
            <w:lang w:val="en-GB"/>
          </w:rPr>
          <w:t xml:space="preserve"> </w:t>
        </w:r>
      </w:ins>
      <w:r>
        <w:rPr>
          <w:lang w:val="en-GB"/>
        </w:rPr>
        <w:t>“I wish your brother was here”</w:t>
      </w:r>
      <w:ins w:id="169" w:author="Ana Beatriz Apse Paes" w:date="2021-07-07T17:10:00Z">
        <w:r w:rsidR="00720644">
          <w:rPr>
            <w:lang w:val="en-GB"/>
          </w:rPr>
          <w:t xml:space="preserve">. </w:t>
        </w:r>
      </w:ins>
      <w:del w:id="170" w:author="Ana Beatriz Apse Paes" w:date="2021-07-07T17:10:00Z">
        <w:r w:rsidDel="00720644">
          <w:rPr>
            <w:lang w:val="en-GB"/>
          </w:rPr>
          <w:delText xml:space="preserve">, but </w:delText>
        </w:r>
      </w:del>
      <w:proofErr w:type="spellStart"/>
      <w:r>
        <w:rPr>
          <w:lang w:val="en-GB"/>
        </w:rPr>
        <w:t>Markuss</w:t>
      </w:r>
      <w:proofErr w:type="spellEnd"/>
      <w:r>
        <w:rPr>
          <w:lang w:val="en-GB"/>
        </w:rPr>
        <w:t xml:space="preserve"> did not respond.</w:t>
      </w:r>
    </w:p>
    <w:p w14:paraId="72ABCC6F" w14:textId="75D1C1AE" w:rsidR="006C401B" w:rsidRDefault="006C401B" w:rsidP="0010388A">
      <w:pPr>
        <w:jc w:val="both"/>
        <w:rPr>
          <w:lang w:val="en-GB"/>
        </w:rPr>
      </w:pPr>
      <w:r>
        <w:rPr>
          <w:lang w:val="en-GB"/>
        </w:rPr>
        <w:t xml:space="preserve">“I told your mother about </w:t>
      </w:r>
      <w:proofErr w:type="spellStart"/>
      <w:r>
        <w:rPr>
          <w:lang w:val="en-GB"/>
        </w:rPr>
        <w:t>Kriss</w:t>
      </w:r>
      <w:proofErr w:type="spellEnd"/>
      <w:r>
        <w:rPr>
          <w:lang w:val="en-GB"/>
        </w:rPr>
        <w:t>”.</w:t>
      </w:r>
    </w:p>
    <w:p w14:paraId="0B002301" w14:textId="28A72178" w:rsidR="006C401B" w:rsidRDefault="006C401B" w:rsidP="0010388A">
      <w:pPr>
        <w:jc w:val="both"/>
        <w:rPr>
          <w:lang w:val="en-GB"/>
        </w:rPr>
      </w:pPr>
      <w:r>
        <w:rPr>
          <w:lang w:val="en-GB"/>
        </w:rPr>
        <w:t>“You shouldn’t</w:t>
      </w:r>
      <w:ins w:id="171" w:author="Ana Beatriz Apse Paes" w:date="2021-07-07T17:11:00Z">
        <w:r w:rsidR="00720644">
          <w:rPr>
            <w:lang w:val="en-GB"/>
          </w:rPr>
          <w:t xml:space="preserve"> have</w:t>
        </w:r>
      </w:ins>
      <w:r>
        <w:rPr>
          <w:lang w:val="en-GB"/>
        </w:rPr>
        <w:t xml:space="preserve">,” </w:t>
      </w:r>
      <w:proofErr w:type="spellStart"/>
      <w:r>
        <w:rPr>
          <w:lang w:val="en-GB"/>
        </w:rPr>
        <w:t>Markuss</w:t>
      </w:r>
      <w:proofErr w:type="spellEnd"/>
      <w:r>
        <w:rPr>
          <w:lang w:val="en-GB"/>
        </w:rPr>
        <w:t xml:space="preserve"> said,</w:t>
      </w:r>
    </w:p>
    <w:p w14:paraId="03020125" w14:textId="6E4ADE76" w:rsidR="006C401B" w:rsidRDefault="006C401B" w:rsidP="0010388A">
      <w:pPr>
        <w:jc w:val="both"/>
        <w:rPr>
          <w:lang w:val="en-GB"/>
        </w:rPr>
      </w:pPr>
      <w:r>
        <w:rPr>
          <w:lang w:val="en-GB"/>
        </w:rPr>
        <w:t xml:space="preserve">“It’s been a month already, </w:t>
      </w:r>
      <w:proofErr w:type="spellStart"/>
      <w:r>
        <w:rPr>
          <w:lang w:val="en-GB"/>
        </w:rPr>
        <w:t>Markuss</w:t>
      </w:r>
      <w:proofErr w:type="spellEnd"/>
      <w:r>
        <w:rPr>
          <w:lang w:val="en-GB"/>
        </w:rPr>
        <w:t>. She deserves to know.”</w:t>
      </w:r>
    </w:p>
    <w:p w14:paraId="613DA39C" w14:textId="5AA06E68" w:rsidR="006C401B" w:rsidRDefault="006C401B" w:rsidP="0010388A">
      <w:pPr>
        <w:jc w:val="both"/>
        <w:rPr>
          <w:lang w:val="en-GB"/>
        </w:rPr>
      </w:pPr>
      <w:r>
        <w:rPr>
          <w:lang w:val="en-GB"/>
        </w:rPr>
        <w:t xml:space="preserve">“Can’t </w:t>
      </w:r>
      <w:ins w:id="172" w:author="Ana Beatriz Apse Paes" w:date="2021-07-07T17:11:00Z">
        <w:r w:rsidR="00720644">
          <w:rPr>
            <w:lang w:val="en-GB"/>
          </w:rPr>
          <w:t xml:space="preserve">you </w:t>
        </w:r>
      </w:ins>
      <w:r>
        <w:rPr>
          <w:lang w:val="en-GB"/>
        </w:rPr>
        <w:t>spare her</w:t>
      </w:r>
      <w:ins w:id="173" w:author="Ana Beatriz Apse Paes" w:date="2021-07-07T17:11:00Z">
        <w:r w:rsidR="00720644">
          <w:rPr>
            <w:lang w:val="en-GB"/>
          </w:rPr>
          <w:t xml:space="preserve"> the</w:t>
        </w:r>
      </w:ins>
      <w:r>
        <w:rPr>
          <w:lang w:val="en-GB"/>
        </w:rPr>
        <w:t xml:space="preserve"> pain? Have some mercy, she’s already weak!”, for the first time since the station, </w:t>
      </w:r>
      <w:proofErr w:type="spellStart"/>
      <w:r>
        <w:rPr>
          <w:lang w:val="en-GB"/>
        </w:rPr>
        <w:t>Markuss</w:t>
      </w:r>
      <w:proofErr w:type="spellEnd"/>
      <w:del w:id="174" w:author="Ana Beatriz Apse Paes" w:date="2021-07-07T17:12:00Z">
        <w:r w:rsidDel="00720644">
          <w:rPr>
            <w:lang w:val="en-GB"/>
          </w:rPr>
          <w:delText xml:space="preserve"> raised </w:delText>
        </w:r>
      </w:del>
      <w:del w:id="175" w:author="Ana Beatriz Apse Paes" w:date="2021-07-07T17:11:00Z">
        <w:r w:rsidDel="00720644">
          <w:rPr>
            <w:lang w:val="en-GB"/>
          </w:rPr>
          <w:delText xml:space="preserve">raise </w:delText>
        </w:r>
      </w:del>
      <w:del w:id="176" w:author="Ana Beatriz Apse Paes" w:date="2021-07-07T17:12:00Z">
        <w:r w:rsidDel="00720644">
          <w:rPr>
            <w:lang w:val="en-GB"/>
          </w:rPr>
          <w:delText>hi</w:delText>
        </w:r>
      </w:del>
      <w:ins w:id="177" w:author="Ana Beatriz Apse Paes" w:date="2021-07-07T17:12:00Z">
        <w:r w:rsidR="00720644">
          <w:rPr>
            <w:lang w:val="en-GB"/>
          </w:rPr>
          <w:t>’</w:t>
        </w:r>
      </w:ins>
      <w:del w:id="178" w:author="Ana Beatriz Apse Paes" w:date="2021-07-07T17:12:00Z">
        <w:r w:rsidDel="00720644">
          <w:rPr>
            <w:lang w:val="en-GB"/>
          </w:rPr>
          <w:delText>s</w:delText>
        </w:r>
      </w:del>
      <w:r>
        <w:rPr>
          <w:lang w:val="en-GB"/>
        </w:rPr>
        <w:t xml:space="preserve"> voice</w:t>
      </w:r>
      <w:ins w:id="179" w:author="Ana Beatriz Apse Paes" w:date="2021-07-07T17:12:00Z">
        <w:r w:rsidR="00720644">
          <w:rPr>
            <w:lang w:val="en-GB"/>
          </w:rPr>
          <w:t xml:space="preserve"> was more than a mumble</w:t>
        </w:r>
      </w:ins>
      <w:r>
        <w:rPr>
          <w:lang w:val="en-GB"/>
        </w:rPr>
        <w:t>.</w:t>
      </w:r>
    </w:p>
    <w:p w14:paraId="1A29C1BA" w14:textId="01BEE0F2" w:rsidR="003D55DA" w:rsidRDefault="006C401B" w:rsidP="003D55DA">
      <w:pPr>
        <w:jc w:val="both"/>
        <w:rPr>
          <w:lang w:val="en-GB"/>
        </w:rPr>
      </w:pPr>
      <w:commentRangeStart w:id="180"/>
      <w:r>
        <w:rPr>
          <w:lang w:val="en-GB"/>
        </w:rPr>
        <w:t xml:space="preserve">“I spared her the truth.” </w:t>
      </w:r>
      <w:commentRangeEnd w:id="180"/>
      <w:r w:rsidR="00720644">
        <w:rPr>
          <w:rStyle w:val="Refdecomentrio"/>
        </w:rPr>
        <w:commentReference w:id="180"/>
      </w:r>
      <w:r>
        <w:rPr>
          <w:lang w:val="en-GB"/>
        </w:rPr>
        <w:t xml:space="preserve">His uncle answered. “It’s noble, </w:t>
      </w:r>
      <w:proofErr w:type="spellStart"/>
      <w:r>
        <w:rPr>
          <w:lang w:val="en-GB"/>
        </w:rPr>
        <w:t>Markuss</w:t>
      </w:r>
      <w:proofErr w:type="spellEnd"/>
      <w:r>
        <w:rPr>
          <w:lang w:val="en-GB"/>
        </w:rPr>
        <w:t xml:space="preserve">, to protect those you love, but </w:t>
      </w:r>
      <w:commentRangeStart w:id="181"/>
      <w:r>
        <w:rPr>
          <w:lang w:val="en-GB"/>
        </w:rPr>
        <w:t>a man can only carry so much in his shoulders</w:t>
      </w:r>
      <w:commentRangeEnd w:id="181"/>
      <w:r w:rsidR="00720644">
        <w:rPr>
          <w:rStyle w:val="Refdecomentrio"/>
        </w:rPr>
        <w:commentReference w:id="181"/>
      </w:r>
      <w:r>
        <w:rPr>
          <w:lang w:val="en-GB"/>
        </w:rPr>
        <w:t>, and you’re doing no good by not telling them the truth.” He continued. “</w:t>
      </w:r>
      <w:del w:id="182" w:author="Ana Beatriz Apse Paes" w:date="2021-07-07T17:13:00Z">
        <w:r w:rsidDel="00720644">
          <w:rPr>
            <w:lang w:val="en-GB"/>
          </w:rPr>
          <w:delText xml:space="preserve">and </w:delText>
        </w:r>
      </w:del>
      <w:ins w:id="183" w:author="Ana Beatriz Apse Paes" w:date="2021-07-07T17:13:00Z">
        <w:r w:rsidR="00720644">
          <w:rPr>
            <w:lang w:val="en-GB"/>
          </w:rPr>
          <w:t>S</w:t>
        </w:r>
      </w:ins>
      <w:del w:id="184" w:author="Ana Beatriz Apse Paes" w:date="2021-07-07T17:13:00Z">
        <w:r w:rsidDel="00720644">
          <w:rPr>
            <w:lang w:val="en-GB"/>
          </w:rPr>
          <w:delText>s</w:delText>
        </w:r>
      </w:del>
      <w:r>
        <w:rPr>
          <w:lang w:val="en-GB"/>
        </w:rPr>
        <w:t>he is stronger than you think.</w:t>
      </w:r>
      <w:r w:rsidR="003D55DA">
        <w:rPr>
          <w:lang w:val="en-GB"/>
        </w:rPr>
        <w:t xml:space="preserve"> She carried your father all the way </w:t>
      </w:r>
      <w:del w:id="185" w:author="Ana Beatriz Apse Paes" w:date="2021-07-07T17:11:00Z">
        <w:r w:rsidR="003D55DA" w:rsidDel="00720644">
          <w:rPr>
            <w:lang w:val="en-GB"/>
          </w:rPr>
          <w:delText xml:space="preserve">to </w:delText>
        </w:r>
      </w:del>
      <w:r w:rsidR="003D55DA">
        <w:rPr>
          <w:lang w:val="en-GB"/>
        </w:rPr>
        <w:t>here”.</w:t>
      </w:r>
    </w:p>
    <w:p w14:paraId="42E09A03" w14:textId="1D67425B" w:rsidR="003D55DA" w:rsidRDefault="003D55DA" w:rsidP="003D55DA">
      <w:pPr>
        <w:jc w:val="both"/>
        <w:rPr>
          <w:lang w:val="en-GB"/>
        </w:rPr>
      </w:pPr>
      <w:r>
        <w:rPr>
          <w:lang w:val="en-GB"/>
        </w:rPr>
        <w:t>And both men went silent until lunch.</w:t>
      </w:r>
    </w:p>
    <w:p w14:paraId="1D696A9D" w14:textId="69C1D28F" w:rsidR="008F66D7" w:rsidRPr="008F66D7" w:rsidRDefault="008F66D7" w:rsidP="003D55DA">
      <w:pPr>
        <w:jc w:val="both"/>
        <w:rPr>
          <w:lang w:val="en-GB"/>
        </w:rPr>
      </w:pPr>
      <w:r>
        <w:rPr>
          <w:lang w:val="en-GB"/>
        </w:rPr>
        <w:t>(continues)</w:t>
      </w:r>
    </w:p>
    <w:p w14:paraId="67EB9E27" w14:textId="4C29D1CB" w:rsidR="003D55DA" w:rsidRDefault="00A4741F" w:rsidP="003D55DA">
      <w:pPr>
        <w:jc w:val="both"/>
        <w:rPr>
          <w:ins w:id="186" w:author="Ana Beatriz Apse Paes" w:date="2021-07-07T17:25:00Z"/>
          <w:lang w:val="en-GB"/>
        </w:rPr>
      </w:pPr>
      <w:r>
        <w:rPr>
          <w:lang w:val="en-GB"/>
        </w:rPr>
        <w:t xml:space="preserve">(and for a moment, that small wooden house, on a small hill north of Wenden, so many </w:t>
      </w:r>
      <w:proofErr w:type="spellStart"/>
      <w:r>
        <w:rPr>
          <w:lang w:val="en-GB"/>
        </w:rPr>
        <w:t>kilometers</w:t>
      </w:r>
      <w:proofErr w:type="spellEnd"/>
      <w:r>
        <w:rPr>
          <w:lang w:val="en-GB"/>
        </w:rPr>
        <w:t xml:space="preserve"> from home, seemed the most wholesome place in the world)</w:t>
      </w:r>
    </w:p>
    <w:p w14:paraId="7B62283E" w14:textId="1991202C" w:rsidR="00720644" w:rsidRDefault="00720644" w:rsidP="003D55DA">
      <w:pPr>
        <w:jc w:val="both"/>
        <w:rPr>
          <w:ins w:id="187" w:author="Ana Beatriz Apse Paes" w:date="2021-07-07T17:45:00Z"/>
          <w:lang w:val="en-GB"/>
        </w:rPr>
      </w:pPr>
      <w:ins w:id="188" w:author="Ana Beatriz Apse Paes" w:date="2021-07-07T17:25:00Z">
        <w:r>
          <w:rPr>
            <w:lang w:val="en-GB"/>
          </w:rPr>
          <w:t xml:space="preserve">They went in once more </w:t>
        </w:r>
      </w:ins>
      <w:ins w:id="189" w:author="Ana Beatriz Apse Paes" w:date="2021-07-07T17:26:00Z">
        <w:r>
          <w:rPr>
            <w:lang w:val="en-GB"/>
          </w:rPr>
          <w:t xml:space="preserve">at the small wooden cottage. </w:t>
        </w:r>
      </w:ins>
      <w:ins w:id="190" w:author="Ana Beatriz Apse Paes" w:date="2021-07-07T17:28:00Z">
        <w:r>
          <w:rPr>
            <w:lang w:val="en-GB"/>
          </w:rPr>
          <w:t xml:space="preserve">His aunt hadn’t stopped working </w:t>
        </w:r>
      </w:ins>
      <w:ins w:id="191" w:author="Ana Beatriz Apse Paes" w:date="2021-07-07T17:29:00Z">
        <w:r>
          <w:rPr>
            <w:lang w:val="en-GB"/>
          </w:rPr>
          <w:t xml:space="preserve">since they left her to her affairs. She kneaded firmly </w:t>
        </w:r>
      </w:ins>
      <w:ins w:id="192" w:author="Ana Beatriz Apse Paes" w:date="2021-07-07T17:30:00Z">
        <w:r>
          <w:rPr>
            <w:lang w:val="en-GB"/>
          </w:rPr>
          <w:t>but gently the dough that were to be the next morning’s bread. The smell of sausages and buttery pota</w:t>
        </w:r>
      </w:ins>
      <w:ins w:id="193" w:author="Ana Beatriz Apse Paes" w:date="2021-07-07T17:31:00Z">
        <w:r>
          <w:rPr>
            <w:lang w:val="en-GB"/>
          </w:rPr>
          <w:t xml:space="preserve">toes greeted </w:t>
        </w:r>
        <w:proofErr w:type="spellStart"/>
        <w:r>
          <w:rPr>
            <w:lang w:val="en-GB"/>
          </w:rPr>
          <w:t>Markuss</w:t>
        </w:r>
        <w:proofErr w:type="spellEnd"/>
        <w:r>
          <w:rPr>
            <w:lang w:val="en-GB"/>
          </w:rPr>
          <w:t xml:space="preserve"> </w:t>
        </w:r>
      </w:ins>
      <w:ins w:id="194" w:author="Ana Beatriz Apse Paes" w:date="2021-07-07T17:32:00Z">
        <w:r>
          <w:rPr>
            <w:lang w:val="en-GB"/>
          </w:rPr>
          <w:t xml:space="preserve">and for a moment filled the absence of the hug the frail arms of his mother could no longer give him, but he so direly needed. As his aunt noticed they had come back, </w:t>
        </w:r>
      </w:ins>
      <w:ins w:id="195" w:author="Ana Beatriz Apse Paes" w:date="2021-07-07T17:33:00Z">
        <w:r>
          <w:rPr>
            <w:lang w:val="en-GB"/>
          </w:rPr>
          <w:t xml:space="preserve">she said, “Oh, please come and seat, </w:t>
        </w:r>
        <w:proofErr w:type="spellStart"/>
        <w:r>
          <w:rPr>
            <w:lang w:val="en-GB"/>
          </w:rPr>
          <w:t>Markuss</w:t>
        </w:r>
        <w:proofErr w:type="spellEnd"/>
        <w:r>
          <w:rPr>
            <w:lang w:val="en-GB"/>
          </w:rPr>
          <w:t xml:space="preserve">, you must be so hungry. </w:t>
        </w:r>
      </w:ins>
      <w:ins w:id="196" w:author="Ana Beatriz Apse Paes" w:date="2021-07-07T17:34:00Z">
        <w:r>
          <w:rPr>
            <w:lang w:val="en-GB"/>
          </w:rPr>
          <w:t>Look at you…”. He couldn’t withstand pity</w:t>
        </w:r>
      </w:ins>
      <w:ins w:id="197" w:author="Ana Beatriz Apse Paes" w:date="2021-07-07T17:44:00Z">
        <w:r>
          <w:rPr>
            <w:lang w:val="en-GB"/>
          </w:rPr>
          <w:t>. It felt like failure – the shadow of not being able to protect the ones he loved,</w:t>
        </w:r>
      </w:ins>
      <w:ins w:id="198" w:author="Ana Beatriz Apse Paes" w:date="2021-07-07T17:45:00Z">
        <w:r>
          <w:rPr>
            <w:lang w:val="en-GB"/>
          </w:rPr>
          <w:t xml:space="preserve"> and the reason his uncle’s words pierced him through. </w:t>
        </w:r>
      </w:ins>
    </w:p>
    <w:p w14:paraId="6F8C0695" w14:textId="38D1DAEB" w:rsidR="00720644" w:rsidRDefault="00720644" w:rsidP="003D55DA">
      <w:pPr>
        <w:jc w:val="both"/>
        <w:rPr>
          <w:ins w:id="199" w:author="Ana Beatriz Apse Paes" w:date="2021-07-07T17:25:00Z"/>
          <w:lang w:val="en-GB"/>
        </w:rPr>
      </w:pPr>
      <w:ins w:id="200" w:author="Ana Beatriz Apse Paes" w:date="2021-07-07T17:45:00Z">
        <w:r>
          <w:rPr>
            <w:lang w:val="en-GB"/>
          </w:rPr>
          <w:t xml:space="preserve">But for a moment he wished to </w:t>
        </w:r>
      </w:ins>
      <w:ins w:id="201" w:author="Ana Beatriz Apse Paes" w:date="2021-07-07T17:46:00Z">
        <w:r>
          <w:rPr>
            <w:lang w:val="en-GB"/>
          </w:rPr>
          <w:t xml:space="preserve">shake it all off. He asked for a bit of fresh water, wishing it would wash down some of his guilt. As he watched his aunt make bread </w:t>
        </w:r>
      </w:ins>
      <w:ins w:id="202" w:author="Ana Beatriz Apse Paes" w:date="2021-07-07T17:47:00Z">
        <w:r>
          <w:rPr>
            <w:lang w:val="en-GB"/>
          </w:rPr>
          <w:t xml:space="preserve">as the future image of those girls back in the wheat fields, time seemed to slow its pace. The sun started to </w:t>
        </w:r>
      </w:ins>
      <w:ins w:id="203" w:author="Ana Beatriz Apse Paes" w:date="2021-07-07T17:48:00Z">
        <w:r>
          <w:rPr>
            <w:lang w:val="en-GB"/>
          </w:rPr>
          <w:t>en</w:t>
        </w:r>
      </w:ins>
      <w:ins w:id="204" w:author="Ana Beatriz Apse Paes" w:date="2021-07-07T17:47:00Z">
        <w:r>
          <w:rPr>
            <w:lang w:val="en-GB"/>
          </w:rPr>
          <w:t xml:space="preserve">golden, </w:t>
        </w:r>
      </w:ins>
      <w:ins w:id="205" w:author="Ana Beatriz Apse Paes" w:date="2021-07-07T17:50:00Z">
        <w:r>
          <w:rPr>
            <w:lang w:val="en-GB"/>
          </w:rPr>
          <w:t xml:space="preserve">its light stretching through the small window atop the </w:t>
        </w:r>
      </w:ins>
      <w:ins w:id="206" w:author="Ana Beatriz Apse Paes" w:date="2021-07-07T17:51:00Z">
        <w:r>
          <w:rPr>
            <w:lang w:val="en-GB"/>
          </w:rPr>
          <w:t xml:space="preserve">table at which they sat. </w:t>
        </w:r>
      </w:ins>
      <w:ins w:id="207" w:author="Ana Beatriz Apse Paes" w:date="2021-07-07T17:52:00Z">
        <w:r>
          <w:rPr>
            <w:lang w:val="en-GB"/>
          </w:rPr>
          <w:t xml:space="preserve">He reached out with his hands to let it be touched by the ray. </w:t>
        </w:r>
      </w:ins>
      <w:ins w:id="208" w:author="Ana Beatriz Apse Paes" w:date="2021-07-07T17:53:00Z">
        <w:r>
          <w:rPr>
            <w:lang w:val="en-GB"/>
          </w:rPr>
          <w:t>Now time briefly stopped</w:t>
        </w:r>
      </w:ins>
      <w:ins w:id="209" w:author="Ana Beatriz Apse Paes" w:date="2021-07-07T17:52:00Z">
        <w:r>
          <w:rPr>
            <w:lang w:val="en-GB"/>
          </w:rPr>
          <w:t xml:space="preserve">. </w:t>
        </w:r>
      </w:ins>
      <w:ins w:id="210" w:author="Ana Beatriz Apse Paes" w:date="2021-07-07T17:54:00Z">
        <w:r>
          <w:rPr>
            <w:lang w:val="en-GB"/>
          </w:rPr>
          <w:t xml:space="preserve">This place, </w:t>
        </w:r>
      </w:ins>
      <w:ins w:id="211" w:author="Ana Beatriz Apse Paes" w:date="2021-07-07T17:55:00Z">
        <w:r>
          <w:rPr>
            <w:lang w:val="en-GB"/>
          </w:rPr>
          <w:t>e</w:t>
        </w:r>
      </w:ins>
      <w:ins w:id="212" w:author="Ana Beatriz Apse Paes" w:date="2021-07-07T17:54:00Z">
        <w:r>
          <w:rPr>
            <w:lang w:val="en-GB"/>
          </w:rPr>
          <w:t>stranged fr</w:t>
        </w:r>
      </w:ins>
      <w:ins w:id="213" w:author="Ana Beatriz Apse Paes" w:date="2021-07-07T17:56:00Z">
        <w:r>
          <w:rPr>
            <w:lang w:val="en-GB"/>
          </w:rPr>
          <w:t>om the world</w:t>
        </w:r>
      </w:ins>
      <w:ins w:id="214" w:author="Ana Beatriz Apse Paes" w:date="2021-07-07T17:59:00Z">
        <w:r>
          <w:rPr>
            <w:lang w:val="en-GB"/>
          </w:rPr>
          <w:t xml:space="preserve"> that ached in war and i</w:t>
        </w:r>
      </w:ins>
      <w:ins w:id="215" w:author="Ana Beatriz Apse Paes" w:date="2021-07-07T18:00:00Z">
        <w:r>
          <w:rPr>
            <w:lang w:val="en-GB"/>
          </w:rPr>
          <w:t>llness</w:t>
        </w:r>
      </w:ins>
      <w:ins w:id="216" w:author="Ana Beatriz Apse Paes" w:date="2021-07-07T17:56:00Z">
        <w:r>
          <w:rPr>
            <w:lang w:val="en-GB"/>
          </w:rPr>
          <w:t>,</w:t>
        </w:r>
      </w:ins>
      <w:ins w:id="217" w:author="Ana Beatriz Apse Paes" w:date="2021-07-07T17:58:00Z">
        <w:r>
          <w:rPr>
            <w:lang w:val="en-GB"/>
          </w:rPr>
          <w:t xml:space="preserve"> although so </w:t>
        </w:r>
      </w:ins>
      <w:ins w:id="218" w:author="Ana Beatriz Apse Paes" w:date="2021-07-07T17:59:00Z">
        <w:r>
          <w:rPr>
            <w:lang w:val="en-GB"/>
          </w:rPr>
          <w:t>distant</w:t>
        </w:r>
      </w:ins>
      <w:ins w:id="219" w:author="Ana Beatriz Apse Paes" w:date="2021-07-07T17:58:00Z">
        <w:r>
          <w:rPr>
            <w:lang w:val="en-GB"/>
          </w:rPr>
          <w:t xml:space="preserve"> from</w:t>
        </w:r>
      </w:ins>
      <w:ins w:id="220" w:author="Ana Beatriz Apse Paes" w:date="2021-07-07T18:00:00Z">
        <w:r>
          <w:rPr>
            <w:lang w:val="en-GB"/>
          </w:rPr>
          <w:t xml:space="preserve"> his</w:t>
        </w:r>
      </w:ins>
      <w:ins w:id="221" w:author="Ana Beatriz Apse Paes" w:date="2021-07-07T17:58:00Z">
        <w:r>
          <w:rPr>
            <w:lang w:val="en-GB"/>
          </w:rPr>
          <w:t xml:space="preserve"> home, was the closest he’d ever get again to feeling like he had returned</w:t>
        </w:r>
      </w:ins>
      <w:ins w:id="222" w:author="Ana Beatriz Apse Paes" w:date="2021-07-07T17:59:00Z">
        <w:r>
          <w:rPr>
            <w:lang w:val="en-GB"/>
          </w:rPr>
          <w:t xml:space="preserve"> to it</w:t>
        </w:r>
      </w:ins>
      <w:ins w:id="223" w:author="Ana Beatriz Apse Paes" w:date="2021-07-07T17:58:00Z">
        <w:r>
          <w:rPr>
            <w:lang w:val="en-GB"/>
          </w:rPr>
          <w:t>.</w:t>
        </w:r>
      </w:ins>
    </w:p>
    <w:p w14:paraId="5D0764DB" w14:textId="77777777" w:rsidR="00720644" w:rsidRPr="00374E2D" w:rsidRDefault="00720644" w:rsidP="003D55DA">
      <w:pPr>
        <w:jc w:val="both"/>
        <w:rPr>
          <w:lang w:val="en-GB"/>
        </w:rPr>
      </w:pPr>
    </w:p>
    <w:sectPr w:rsidR="00720644" w:rsidRPr="00374E2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Ana Beatriz Apse Paes" w:date="2021-07-02T15:10:00Z" w:initials="ABAP">
    <w:p w14:paraId="0B76D647" w14:textId="38169719" w:rsidR="004E2098" w:rsidRPr="004E2098" w:rsidRDefault="004E2098">
      <w:pPr>
        <w:pStyle w:val="Textodecomentrio"/>
        <w:rPr>
          <w:lang w:val="en-US"/>
        </w:rPr>
      </w:pPr>
      <w:r>
        <w:rPr>
          <w:rStyle w:val="Refdecomentrio"/>
        </w:rPr>
        <w:annotationRef/>
      </w:r>
      <w:r w:rsidRPr="004E2098">
        <w:rPr>
          <w:lang w:val="en-US"/>
        </w:rPr>
        <w:t xml:space="preserve">This sounds like the whole construction </w:t>
      </w:r>
      <w:r>
        <w:rPr>
          <w:lang w:val="en-US"/>
        </w:rPr>
        <w:t>is made of only one brick</w:t>
      </w:r>
    </w:p>
  </w:comment>
  <w:comment w:id="81" w:author="Ana Beatriz Apse Paes" w:date="2021-07-07T16:14:00Z" w:initials="ABAP">
    <w:p w14:paraId="44539B87" w14:textId="78B6A467" w:rsidR="00720644" w:rsidRPr="003C0145" w:rsidRDefault="00720644">
      <w:pPr>
        <w:pStyle w:val="Textodecomentrio"/>
        <w:rPr>
          <w:lang w:val="en-GB"/>
        </w:rPr>
      </w:pPr>
      <w:r>
        <w:rPr>
          <w:rStyle w:val="Refdecomentrio"/>
        </w:rPr>
        <w:annotationRef/>
      </w:r>
      <w:r w:rsidRPr="003C0145">
        <w:rPr>
          <w:lang w:val="en-GB"/>
        </w:rPr>
        <w:t>I really liked this.</w:t>
      </w:r>
    </w:p>
  </w:comment>
  <w:comment w:id="95" w:author="Ana Beatriz Apse Paes" w:date="2021-07-07T16:25:00Z" w:initials="ABAP">
    <w:p w14:paraId="3127292C" w14:textId="3AF5A541" w:rsidR="00720644" w:rsidRPr="003C0145" w:rsidRDefault="00720644">
      <w:pPr>
        <w:pStyle w:val="Textodecomentrio"/>
        <w:rPr>
          <w:lang w:val="en-GB"/>
        </w:rPr>
      </w:pPr>
      <w:r>
        <w:rPr>
          <w:rStyle w:val="Refdecomentrio"/>
        </w:rPr>
        <w:annotationRef/>
      </w:r>
      <w:r w:rsidRPr="003C0145">
        <w:rPr>
          <w:lang w:val="en-GB"/>
        </w:rPr>
        <w:t>Alive?</w:t>
      </w:r>
    </w:p>
  </w:comment>
  <w:comment w:id="114" w:author="Ana Beatriz Apse Paes" w:date="2021-07-07T16:28:00Z" w:initials="ABAP">
    <w:p w14:paraId="03272B8F" w14:textId="63850742" w:rsidR="00720644" w:rsidRPr="00720644" w:rsidRDefault="00720644" w:rsidP="00720644">
      <w:pPr>
        <w:pStyle w:val="Textodecomentrio"/>
        <w:rPr>
          <w:lang w:val="en-US"/>
        </w:rPr>
      </w:pPr>
      <w:r>
        <w:rPr>
          <w:rStyle w:val="Refdecomentrio"/>
        </w:rPr>
        <w:annotationRef/>
      </w:r>
      <w:r w:rsidRPr="00720644">
        <w:rPr>
          <w:lang w:val="en-US"/>
        </w:rPr>
        <w:t>I don’t know if you wanted to elaborate that or just leave it at that (which is ok</w:t>
      </w:r>
      <w:r>
        <w:rPr>
          <w:lang w:val="en-US"/>
        </w:rPr>
        <w:t>)</w:t>
      </w:r>
      <w:r>
        <w:rPr>
          <w:lang w:val="en-US"/>
        </w:rPr>
        <w:br/>
        <w:t>I don’t know who the cousin is, so I won’t try</w:t>
      </w:r>
    </w:p>
  </w:comment>
  <w:comment w:id="120" w:author="Ana Beatriz Apse Paes" w:date="2021-07-07T16:39:00Z" w:initials="ABAP">
    <w:p w14:paraId="248B24AD" w14:textId="3AE306D0" w:rsidR="00720644" w:rsidRPr="00720644" w:rsidRDefault="00720644">
      <w:pPr>
        <w:pStyle w:val="Textodecomentrio"/>
        <w:rPr>
          <w:lang w:val="en-US"/>
        </w:rPr>
      </w:pPr>
      <w:r>
        <w:rPr>
          <w:rStyle w:val="Refdecomentrio"/>
        </w:rPr>
        <w:annotationRef/>
      </w:r>
      <w:r w:rsidRPr="00720644">
        <w:rPr>
          <w:lang w:val="en-US"/>
        </w:rPr>
        <w:t xml:space="preserve">Letting his mouth slightly open in a </w:t>
      </w:r>
      <w:r>
        <w:rPr>
          <w:lang w:val="en-US"/>
        </w:rPr>
        <w:t>half-smile</w:t>
      </w:r>
    </w:p>
  </w:comment>
  <w:comment w:id="121" w:author="Ana Beatriz Apse Paes" w:date="2021-07-07T16:41:00Z" w:initials="ABAP">
    <w:p w14:paraId="3C64385F" w14:textId="7853E4F6" w:rsidR="00720644" w:rsidRPr="003C0145" w:rsidRDefault="00720644">
      <w:pPr>
        <w:pStyle w:val="Textodecomentrio"/>
        <w:rPr>
          <w:lang w:val="en-GB"/>
        </w:rPr>
      </w:pPr>
      <w:r>
        <w:rPr>
          <w:rStyle w:val="Refdecomentrio"/>
        </w:rPr>
        <w:annotationRef/>
      </w:r>
      <w:r w:rsidRPr="003C0145">
        <w:rPr>
          <w:lang w:val="en-GB"/>
        </w:rPr>
        <w:t>What?</w:t>
      </w:r>
    </w:p>
  </w:comment>
  <w:comment w:id="130" w:author="Ana Beatriz Apse Paes" w:date="2021-07-07T16:42:00Z" w:initials="ABAP">
    <w:p w14:paraId="4A3683F0" w14:textId="6B09609B" w:rsidR="00720644" w:rsidRPr="00720644" w:rsidRDefault="00720644">
      <w:pPr>
        <w:pStyle w:val="Textodecomentrio"/>
        <w:rPr>
          <w:lang w:val="en-US"/>
        </w:rPr>
      </w:pPr>
      <w:r>
        <w:rPr>
          <w:rStyle w:val="Refdecomentrio"/>
        </w:rPr>
        <w:annotationRef/>
      </w:r>
      <w:r w:rsidRPr="00720644">
        <w:rPr>
          <w:lang w:val="en-US"/>
        </w:rPr>
        <w:t xml:space="preserve">It could be interesting to add </w:t>
      </w:r>
      <w:r>
        <w:rPr>
          <w:lang w:val="en-US"/>
        </w:rPr>
        <w:t>what</w:t>
      </w:r>
    </w:p>
  </w:comment>
  <w:comment w:id="180" w:author="Ana Beatriz Apse Paes" w:date="2021-07-07T17:13:00Z" w:initials="ABAP">
    <w:p w14:paraId="4DC190F9" w14:textId="7455AE24" w:rsidR="00720644" w:rsidRPr="00720644" w:rsidRDefault="00720644">
      <w:pPr>
        <w:pStyle w:val="Textodecomentrio"/>
        <w:rPr>
          <w:lang w:val="en-US"/>
        </w:rPr>
      </w:pPr>
      <w:r>
        <w:rPr>
          <w:rStyle w:val="Refdecomentrio"/>
        </w:rPr>
        <w:annotationRef/>
      </w:r>
      <w:r w:rsidRPr="00720644">
        <w:rPr>
          <w:lang w:val="en-US"/>
        </w:rPr>
        <w:t>What did he say then?</w:t>
      </w:r>
    </w:p>
  </w:comment>
  <w:comment w:id="181" w:author="Ana Beatriz Apse Paes" w:date="2021-07-07T17:13:00Z" w:initials="ABAP">
    <w:p w14:paraId="1FC06F6B" w14:textId="77777777" w:rsidR="00720644" w:rsidRDefault="00720644">
      <w:pPr>
        <w:pStyle w:val="Textodecomentrio"/>
        <w:rPr>
          <w:lang w:val="en-US"/>
        </w:rPr>
      </w:pPr>
      <w:r>
        <w:rPr>
          <w:rStyle w:val="Refdecomentrio"/>
        </w:rPr>
        <w:annotationRef/>
      </w:r>
      <w:r w:rsidRPr="00720644">
        <w:rPr>
          <w:lang w:val="en-US"/>
        </w:rPr>
        <w:t>This idea although nice contradicts (and thus remo</w:t>
      </w:r>
      <w:r>
        <w:rPr>
          <w:lang w:val="en-US"/>
        </w:rPr>
        <w:t>ves the force) of the next image. I’d say something else to complement the first idea.</w:t>
      </w:r>
    </w:p>
    <w:p w14:paraId="47CEDBFB" w14:textId="751D7E7A" w:rsidR="00720644" w:rsidRPr="00720644" w:rsidRDefault="00720644">
      <w:pPr>
        <w:pStyle w:val="Textodecomentrio"/>
        <w:rPr>
          <w:lang w:val="en-US"/>
        </w:rPr>
      </w:pPr>
      <w:r>
        <w:rPr>
          <w:lang w:val="en-US"/>
        </w:rPr>
        <w:t>It’s noble to protect those you love, but you must also realize you’re not the only one strong enough to face 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76D647" w15:done="0"/>
  <w15:commentEx w15:paraId="44539B87" w15:done="0"/>
  <w15:commentEx w15:paraId="3127292C" w15:done="0"/>
  <w15:commentEx w15:paraId="03272B8F" w15:done="0"/>
  <w15:commentEx w15:paraId="248B24AD" w15:done="0"/>
  <w15:commentEx w15:paraId="3C64385F" w15:done="0"/>
  <w15:commentEx w15:paraId="4A3683F0" w15:done="0"/>
  <w15:commentEx w15:paraId="4DC190F9" w15:done="0"/>
  <w15:commentEx w15:paraId="47CED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9AB01" w16cex:dateUtc="2021-07-02T18:10:00Z"/>
  <w16cex:commentExtensible w16cex:durableId="2490514E" w16cex:dateUtc="2021-07-07T19:14:00Z"/>
  <w16cex:commentExtensible w16cex:durableId="24905401" w16cex:dateUtc="2021-07-07T19:25:00Z"/>
  <w16cex:commentExtensible w16cex:durableId="249054B8" w16cex:dateUtc="2021-07-07T19:28:00Z"/>
  <w16cex:commentExtensible w16cex:durableId="24905750" w16cex:dateUtc="2021-07-07T19:39:00Z"/>
  <w16cex:commentExtensible w16cex:durableId="249057C3" w16cex:dateUtc="2021-07-07T19:41:00Z"/>
  <w16cex:commentExtensible w16cex:durableId="24905809" w16cex:dateUtc="2021-07-07T19:42:00Z"/>
  <w16cex:commentExtensible w16cex:durableId="24905F20" w16cex:dateUtc="2021-07-07T20:13:00Z"/>
  <w16cex:commentExtensible w16cex:durableId="24905F41" w16cex:dateUtc="2021-07-07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76D647" w16cid:durableId="2489AB01"/>
  <w16cid:commentId w16cid:paraId="44539B87" w16cid:durableId="2490514E"/>
  <w16cid:commentId w16cid:paraId="3127292C" w16cid:durableId="24905401"/>
  <w16cid:commentId w16cid:paraId="03272B8F" w16cid:durableId="249054B8"/>
  <w16cid:commentId w16cid:paraId="248B24AD" w16cid:durableId="24905750"/>
  <w16cid:commentId w16cid:paraId="3C64385F" w16cid:durableId="249057C3"/>
  <w16cid:commentId w16cid:paraId="4A3683F0" w16cid:durableId="24905809"/>
  <w16cid:commentId w16cid:paraId="4DC190F9" w16cid:durableId="24905F20"/>
  <w16cid:commentId w16cid:paraId="47CEDBFB" w16cid:durableId="24905F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Beatriz Apse Paes">
    <w15:presenceInfo w15:providerId="AD" w15:userId="S::a165690@g.unicamp.br::910fcf72-346b-45a1-980d-db0668b37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2D"/>
    <w:rsid w:val="0010388A"/>
    <w:rsid w:val="00351114"/>
    <w:rsid w:val="00374E2D"/>
    <w:rsid w:val="003C0145"/>
    <w:rsid w:val="003D55DA"/>
    <w:rsid w:val="004E2098"/>
    <w:rsid w:val="005A4123"/>
    <w:rsid w:val="005B55A7"/>
    <w:rsid w:val="005E07A1"/>
    <w:rsid w:val="00695D3D"/>
    <w:rsid w:val="006C401B"/>
    <w:rsid w:val="00720644"/>
    <w:rsid w:val="008553C9"/>
    <w:rsid w:val="00874422"/>
    <w:rsid w:val="008A4F6A"/>
    <w:rsid w:val="008F66D7"/>
    <w:rsid w:val="00A4741F"/>
    <w:rsid w:val="00A5601A"/>
    <w:rsid w:val="00DB2DD2"/>
    <w:rsid w:val="00EC0241"/>
    <w:rsid w:val="00F63B8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BDFC"/>
  <w15:chartTrackingRefBased/>
  <w15:docId w15:val="{F75E193C-482E-43D8-AA37-C5AEF3FC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E2098"/>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4E2098"/>
    <w:rPr>
      <w:rFonts w:ascii="Times New Roman" w:hAnsi="Times New Roman" w:cs="Times New Roman"/>
      <w:sz w:val="18"/>
      <w:szCs w:val="18"/>
    </w:rPr>
  </w:style>
  <w:style w:type="character" w:styleId="Refdecomentrio">
    <w:name w:val="annotation reference"/>
    <w:basedOn w:val="Fontepargpadro"/>
    <w:uiPriority w:val="99"/>
    <w:semiHidden/>
    <w:unhideWhenUsed/>
    <w:rsid w:val="004E2098"/>
    <w:rPr>
      <w:sz w:val="16"/>
      <w:szCs w:val="16"/>
    </w:rPr>
  </w:style>
  <w:style w:type="paragraph" w:styleId="Textodecomentrio">
    <w:name w:val="annotation text"/>
    <w:basedOn w:val="Normal"/>
    <w:link w:val="TextodecomentrioChar"/>
    <w:uiPriority w:val="99"/>
    <w:semiHidden/>
    <w:unhideWhenUsed/>
    <w:rsid w:val="004E209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E2098"/>
    <w:rPr>
      <w:sz w:val="20"/>
      <w:szCs w:val="20"/>
    </w:rPr>
  </w:style>
  <w:style w:type="paragraph" w:styleId="Assuntodocomentrio">
    <w:name w:val="annotation subject"/>
    <w:basedOn w:val="Textodecomentrio"/>
    <w:next w:val="Textodecomentrio"/>
    <w:link w:val="AssuntodocomentrioChar"/>
    <w:uiPriority w:val="99"/>
    <w:semiHidden/>
    <w:unhideWhenUsed/>
    <w:rsid w:val="004E2098"/>
    <w:rPr>
      <w:b/>
      <w:bCs/>
    </w:rPr>
  </w:style>
  <w:style w:type="character" w:customStyle="1" w:styleId="AssuntodocomentrioChar">
    <w:name w:val="Assunto do comentário Char"/>
    <w:basedOn w:val="TextodecomentrioChar"/>
    <w:link w:val="Assuntodocomentrio"/>
    <w:uiPriority w:val="99"/>
    <w:semiHidden/>
    <w:rsid w:val="004E2098"/>
    <w:rPr>
      <w:b/>
      <w:bCs/>
      <w:sz w:val="20"/>
      <w:szCs w:val="20"/>
    </w:rPr>
  </w:style>
  <w:style w:type="paragraph" w:styleId="Reviso">
    <w:name w:val="Revision"/>
    <w:hidden/>
    <w:uiPriority w:val="99"/>
    <w:semiHidden/>
    <w:rsid w:val="007206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63537">
      <w:bodyDiv w:val="1"/>
      <w:marLeft w:val="0"/>
      <w:marRight w:val="0"/>
      <w:marTop w:val="0"/>
      <w:marBottom w:val="0"/>
      <w:divBdr>
        <w:top w:val="none" w:sz="0" w:space="0" w:color="auto"/>
        <w:left w:val="none" w:sz="0" w:space="0" w:color="auto"/>
        <w:bottom w:val="none" w:sz="0" w:space="0" w:color="auto"/>
        <w:right w:val="none" w:sz="0" w:space="0" w:color="auto"/>
      </w:divBdr>
    </w:div>
    <w:div w:id="43124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1449</Words>
  <Characters>7825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Andreis Purim</cp:lastModifiedBy>
  <cp:revision>2</cp:revision>
  <dcterms:created xsi:type="dcterms:W3CDTF">2021-08-28T07:12:00Z</dcterms:created>
  <dcterms:modified xsi:type="dcterms:W3CDTF">2021-08-28T07:12:00Z</dcterms:modified>
</cp:coreProperties>
</file>